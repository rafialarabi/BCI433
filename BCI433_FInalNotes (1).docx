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11DEE" w14:textId="4A500CD0" w:rsidR="00A13C41" w:rsidRDefault="008D762A">
      <w:r>
        <w:t xml:space="preserve">                                                                           BCI433 NOTES</w:t>
      </w:r>
    </w:p>
    <w:p w14:paraId="7C085C87" w14:textId="62A8CD16" w:rsidR="008D762A" w:rsidRDefault="008D762A">
      <w:r>
        <w:t>Lab1</w:t>
      </w:r>
    </w:p>
    <w:p w14:paraId="14582C7B" w14:textId="77777777" w:rsidR="00DE5E41" w:rsidRDefault="00DE5E41">
      <w:r>
        <w:t xml:space="preserve">Fill in the blanks or select True or False in the space provided: </w:t>
      </w:r>
    </w:p>
    <w:p w14:paraId="79952308" w14:textId="6A58819C" w:rsidR="00DE5E41" w:rsidRDefault="00DE5E41">
      <w:r>
        <w:t xml:space="preserve">1. IBM AS/400 was designed to support for large or huge business. True / False </w:t>
      </w:r>
      <w:r w:rsidR="007B4C04">
        <w:t xml:space="preserve">  </w:t>
      </w:r>
      <w:r w:rsidR="007B4C04" w:rsidRPr="007B4C04">
        <w:t>false</w:t>
      </w:r>
    </w:p>
    <w:p w14:paraId="350C3057" w14:textId="1C86B0EE" w:rsidR="00DE5E41" w:rsidRDefault="00DE5E41">
      <w:r>
        <w:t xml:space="preserve">2. To sign on to power systems, you must have a valid ___________ and ___________. </w:t>
      </w:r>
      <w:r w:rsidR="007B4C04" w:rsidRPr="007B4C04">
        <w:t>password and userid</w:t>
      </w:r>
    </w:p>
    <w:p w14:paraId="3DCC5588" w14:textId="080E9AA8" w:rsidR="00DE5E41" w:rsidRDefault="00DE5E41">
      <w:r>
        <w:t xml:space="preserve">3. The CL command to go to the menu PROGRAM: __________________. </w:t>
      </w:r>
      <w:r w:rsidR="007B4C04" w:rsidRPr="007B4C04">
        <w:t>go program</w:t>
      </w:r>
    </w:p>
    <w:p w14:paraId="2EAD5EFC" w14:textId="1123367F" w:rsidR="00DE5E41" w:rsidRDefault="00DE5E41">
      <w:r>
        <w:t xml:space="preserve">4. The CL command to run program INTROLAB: ____________________. </w:t>
      </w:r>
      <w:r w:rsidR="007B4C04" w:rsidRPr="007B4C04">
        <w:t>call introlab</w:t>
      </w:r>
    </w:p>
    <w:p w14:paraId="44323714" w14:textId="42C6BAD6" w:rsidR="00DE5E41" w:rsidRDefault="00DE5E41">
      <w:r>
        <w:t>5. The function key to cancel a command or an operation: _________________.</w:t>
      </w:r>
      <w:r w:rsidR="007B4C04" w:rsidRPr="007B4C04">
        <w:t>f12</w:t>
      </w:r>
      <w:r>
        <w:t xml:space="preserve"> </w:t>
      </w:r>
    </w:p>
    <w:p w14:paraId="72BD2E35" w14:textId="1776CE42" w:rsidR="00DE5E41" w:rsidRDefault="00DE5E41">
      <w:r>
        <w:t>6. Everything on power systems that has a name, takes up space and is not of an _______________.</w:t>
      </w:r>
      <w:r w:rsidR="007B4C04" w:rsidRPr="007B4C04">
        <w:t>object</w:t>
      </w:r>
    </w:p>
    <w:p w14:paraId="20E5267E" w14:textId="6AF043DB" w:rsidR="00DE5E41" w:rsidRDefault="00DE5E41">
      <w:r>
        <w:t xml:space="preserve"> 7. Source physical file objects contain source code as _____________. </w:t>
      </w:r>
      <w:r w:rsidR="007B4C04" w:rsidRPr="007B4C04">
        <w:t xml:space="preserve"> program</w:t>
      </w:r>
    </w:p>
    <w:p w14:paraId="029BA716" w14:textId="0D074DE7" w:rsidR="00DE5E41" w:rsidRDefault="00DE5E41">
      <w:r>
        <w:t>8. Formatted output is stored in an ____________ ____________ waiting for you to decide to print it or not.</w:t>
      </w:r>
      <w:r w:rsidR="007B4C04">
        <w:t xml:space="preserve"> </w:t>
      </w:r>
      <w:r w:rsidR="007B4C04" w:rsidRPr="007B4C04">
        <w:t>Spooled files</w:t>
      </w:r>
    </w:p>
    <w:p w14:paraId="09CE1E7E" w14:textId="77777777" w:rsidR="00DE5E41" w:rsidRDefault="00DE5E41">
      <w:r>
        <w:t>Question 2:</w:t>
      </w:r>
    </w:p>
    <w:p w14:paraId="653C0858" w14:textId="77777777" w:rsidR="00DE5E41" w:rsidRDefault="00DE5E41">
      <w:r>
        <w:t xml:space="preserve"> Briefly answer the following questions:</w:t>
      </w:r>
    </w:p>
    <w:p w14:paraId="1AA1DA1A" w14:textId="77777777" w:rsidR="00DE5E41" w:rsidRDefault="00DE5E41">
      <w:r>
        <w:t xml:space="preserve"> 1. What is the field exit key for entering a negative number? </w:t>
      </w:r>
    </w:p>
    <w:p w14:paraId="2D1DFB8C" w14:textId="77777777" w:rsidR="00B5464D" w:rsidRDefault="00DE5E41" w:rsidP="00B5464D">
      <w:r>
        <w:t xml:space="preserve">2. What does a source physical file is used for? </w:t>
      </w:r>
      <w:r w:rsidR="00B5464D">
        <w:t>2- Source physical file – object that stores program</w:t>
      </w:r>
    </w:p>
    <w:p w14:paraId="7579DE22" w14:textId="7247F4B6" w:rsidR="00DE5E41" w:rsidRDefault="00B5464D" w:rsidP="00B5464D">
      <w:r>
        <w:t>source code</w:t>
      </w:r>
    </w:p>
    <w:p w14:paraId="77C04092" w14:textId="31693D49" w:rsidR="00DE5E41" w:rsidRDefault="00DE5E41">
      <w:r>
        <w:t xml:space="preserve">3. An object in IBM i has an object type of *PGM. What does it means to the object? </w:t>
      </w:r>
      <w:r w:rsidR="00B5464D" w:rsidRPr="00B5464D">
        <w:t>3- program</w:t>
      </w:r>
    </w:p>
    <w:p w14:paraId="556EE67B" w14:textId="4CE76492" w:rsidR="00DE5E41" w:rsidRDefault="00DE5E41">
      <w:r>
        <w:t xml:space="preserve">4. What are the steps to create a CL program in IBM i ACS? </w:t>
      </w:r>
      <w:r w:rsidR="00B5464D" w:rsidRPr="00B5464D">
        <w:t>4- WRKMBRPDM QCLLESRC</w:t>
      </w:r>
    </w:p>
    <w:p w14:paraId="2725CED4" w14:textId="52E04AE6" w:rsidR="00DE5E41" w:rsidRDefault="00DE5E41">
      <w:r>
        <w:t>5. Is a spooled file an object? Why?</w:t>
      </w:r>
      <w:r w:rsidR="00B5464D" w:rsidRPr="00B5464D">
        <w:t xml:space="preserve"> 5- yes because take place in acs</w:t>
      </w:r>
    </w:p>
    <w:p w14:paraId="027AEAD9" w14:textId="17205266" w:rsidR="00DE5E41" w:rsidRDefault="00DE5E41">
      <w:r>
        <w:t xml:space="preserve"> 6. Where is the default for your system libraries (of the library list) stored?</w:t>
      </w:r>
      <w:r w:rsidR="00B5464D" w:rsidRPr="00B5464D">
        <w:t xml:space="preserve"> 6- in the current library</w:t>
      </w:r>
    </w:p>
    <w:p w14:paraId="4E05D896" w14:textId="5152E1E9" w:rsidR="00B5464D" w:rsidRDefault="00B5464D"/>
    <w:p w14:paraId="19E80987" w14:textId="77777777" w:rsidR="00B5464D" w:rsidRDefault="00B5464D" w:rsidP="00B5464D">
      <w:r>
        <w:t>q1- where does the ibmi store objects if you do do not specify ?</w:t>
      </w:r>
    </w:p>
    <w:p w14:paraId="75C24799" w14:textId="77777777" w:rsidR="00B5464D" w:rsidRDefault="00B5464D" w:rsidP="00B5464D"/>
    <w:p w14:paraId="3941A454" w14:textId="77777777" w:rsidR="00B5464D" w:rsidRDefault="00B5464D" w:rsidP="00B5464D">
      <w:r>
        <w:t>* curlibl</w:t>
      </w:r>
    </w:p>
    <w:p w14:paraId="264A0C26" w14:textId="77777777" w:rsidR="00B5464D" w:rsidRDefault="00B5464D" w:rsidP="00B5464D">
      <w:r>
        <w:t>q2 editcode does not change the actual pf field?</w:t>
      </w:r>
    </w:p>
    <w:p w14:paraId="01C0DB49" w14:textId="77777777" w:rsidR="00B5464D" w:rsidRDefault="00B5464D" w:rsidP="00B5464D">
      <w:r>
        <w:t xml:space="preserve">fals </w:t>
      </w:r>
    </w:p>
    <w:p w14:paraId="5EA92BF3" w14:textId="77777777" w:rsidR="00B5464D" w:rsidRDefault="00B5464D" w:rsidP="00B5464D"/>
    <w:p w14:paraId="1B07FE78" w14:textId="77777777" w:rsidR="00B5464D" w:rsidRDefault="00B5464D" w:rsidP="00B5464D">
      <w:r>
        <w:t>Q3- write the cl command to list all objects in alibrary dc433?</w:t>
      </w:r>
    </w:p>
    <w:p w14:paraId="1CBA0F5F" w14:textId="77777777" w:rsidR="00B5464D" w:rsidRDefault="00B5464D" w:rsidP="00B5464D">
      <w:r>
        <w:t>WORKOBJPDM DC433</w:t>
      </w:r>
    </w:p>
    <w:p w14:paraId="28EC77D2" w14:textId="77777777" w:rsidR="00B5464D" w:rsidRDefault="00B5464D" w:rsidP="00B5464D"/>
    <w:p w14:paraId="12BD71A2" w14:textId="77777777" w:rsidR="00B5464D" w:rsidRDefault="00B5464D" w:rsidP="00B5464D">
      <w:r>
        <w:t>Q4- write cl command to enter data in My file file.pf.data ?</w:t>
      </w:r>
    </w:p>
    <w:p w14:paraId="08BD0C20" w14:textId="77777777" w:rsidR="00B5464D" w:rsidRDefault="00B5464D" w:rsidP="00B5464D">
      <w:r>
        <w:t xml:space="preserve">update myfile </w:t>
      </w:r>
    </w:p>
    <w:p w14:paraId="5786EAE9" w14:textId="77777777" w:rsidR="00B5464D" w:rsidRDefault="00B5464D" w:rsidP="00B5464D">
      <w:r>
        <w:t>Q5- change your current library to SENECA moniter library message not found ?</w:t>
      </w:r>
    </w:p>
    <w:p w14:paraId="6DEECAD4" w14:textId="77777777" w:rsidR="00B5464D" w:rsidRDefault="00B5464D" w:rsidP="00B5464D">
      <w:r>
        <w:t xml:space="preserve">CHGCURLIB SENECA </w:t>
      </w:r>
    </w:p>
    <w:p w14:paraId="7CE80D37" w14:textId="77777777" w:rsidR="00B5464D" w:rsidRDefault="00B5464D" w:rsidP="00B5464D">
      <w:r>
        <w:t>MONMSG (LIBRFARY NOT FOUND)</w:t>
      </w:r>
    </w:p>
    <w:p w14:paraId="6D4FEDE4" w14:textId="77777777" w:rsidR="00B5464D" w:rsidRDefault="00B5464D" w:rsidP="00B5464D"/>
    <w:p w14:paraId="2E6627DC" w14:textId="77777777" w:rsidR="00B5464D" w:rsidRDefault="00B5464D" w:rsidP="00B5464D">
      <w:r>
        <w:t>Q6-name 2 ways to add seneca library list on RDI?</w:t>
      </w:r>
    </w:p>
    <w:p w14:paraId="2013E948" w14:textId="77777777" w:rsidR="00B5464D" w:rsidRDefault="00B5464D" w:rsidP="00B5464D">
      <w:r>
        <w:t>1-right click on objects properties  initial library then add the library name and the position</w:t>
      </w:r>
    </w:p>
    <w:p w14:paraId="36E93823" w14:textId="77777777" w:rsidR="00B5464D" w:rsidRDefault="00B5464D" w:rsidP="00B5464D">
      <w:r>
        <w:t>2- creat clle program then  add the command (addlible seneca )as apart of the program code . b 12:45 PM 2021-06-20</w:t>
      </w:r>
    </w:p>
    <w:p w14:paraId="2C1B6D69" w14:textId="77777777" w:rsidR="00B5464D" w:rsidRDefault="00B5464D" w:rsidP="00B5464D"/>
    <w:p w14:paraId="73B1854D" w14:textId="33410EB1" w:rsidR="00B5464D" w:rsidRDefault="00B5464D" w:rsidP="00B5464D">
      <w:r>
        <w:t>Q6- how and when IBMI builds the library list ?</w:t>
      </w:r>
    </w:p>
    <w:p w14:paraId="667B04B7" w14:textId="77777777" w:rsidR="0010238D" w:rsidRDefault="0010238D" w:rsidP="0010238D">
      <w:pPr>
        <w:pStyle w:val="Heading1"/>
        <w:shd w:val="clear" w:color="auto" w:fill="FFFFFF"/>
        <w:spacing w:after="240"/>
        <w:rPr>
          <w:rFonts w:ascii="Segoe UI" w:hAnsi="Segoe UI" w:cs="Segoe UI"/>
          <w:color w:val="24292E"/>
        </w:rPr>
      </w:pPr>
      <w:r>
        <w:rPr>
          <w:rFonts w:ascii="Segoe UI" w:hAnsi="Segoe UI" w:cs="Segoe UI"/>
          <w:color w:val="24292E"/>
        </w:rPr>
        <w:t>Week 2 Quick Check Answers</w:t>
      </w:r>
    </w:p>
    <w:p w14:paraId="1870C809" w14:textId="77777777" w:rsidR="0010238D" w:rsidRDefault="0010238D" w:rsidP="0010238D">
      <w:pPr>
        <w:pStyle w:val="Heading2"/>
        <w:shd w:val="clear" w:color="auto" w:fill="FFFFFF"/>
        <w:spacing w:before="360" w:after="240"/>
        <w:rPr>
          <w:rFonts w:ascii="Segoe UI" w:hAnsi="Segoe UI" w:cs="Segoe UI"/>
          <w:color w:val="24292E"/>
        </w:rPr>
      </w:pPr>
      <w:r>
        <w:rPr>
          <w:rFonts w:ascii="Segoe UI" w:hAnsi="Segoe UI" w:cs="Segoe UI"/>
          <w:color w:val="24292E"/>
        </w:rPr>
        <w:t>Fill in the blanks and True/False</w:t>
      </w:r>
    </w:p>
    <w:p w14:paraId="39B6B5CC" w14:textId="77777777" w:rsidR="0010238D" w:rsidRDefault="0010238D" w:rsidP="0010238D">
      <w:pPr>
        <w:numPr>
          <w:ilvl w:val="0"/>
          <w:numId w:val="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In RDi or Eclipse, a perspective has (composed of): </w:t>
      </w:r>
      <w:r>
        <w:rPr>
          <w:rStyle w:val="Emphasis"/>
          <w:rFonts w:ascii="Segoe UI" w:hAnsi="Segoe UI" w:cs="Segoe UI"/>
          <w:b/>
          <w:bCs/>
          <w:color w:val="24292E"/>
        </w:rPr>
        <w:t>views</w:t>
      </w:r>
    </w:p>
    <w:p w14:paraId="31691340" w14:textId="77777777" w:rsidR="0010238D" w:rsidRDefault="0010238D" w:rsidP="0010238D">
      <w:pPr>
        <w:numPr>
          <w:ilvl w:val="0"/>
          <w:numId w:val="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It's important that you protect your RDi workspace. So you keep it on your USB drive. This way makes you have a backup of your source code. </w:t>
      </w:r>
      <w:r>
        <w:rPr>
          <w:rStyle w:val="Emphasis"/>
          <w:rFonts w:ascii="Segoe UI" w:hAnsi="Segoe UI" w:cs="Segoe UI"/>
          <w:b/>
          <w:bCs/>
          <w:color w:val="24292E"/>
        </w:rPr>
        <w:t>True</w:t>
      </w:r>
    </w:p>
    <w:p w14:paraId="2714444F" w14:textId="77777777" w:rsidR="0010238D" w:rsidRDefault="0010238D" w:rsidP="0010238D">
      <w:pPr>
        <w:numPr>
          <w:ilvl w:val="0"/>
          <w:numId w:val="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CL command WRKOBJ STUDENTS will show a list of STUDENTS objects that you have </w:t>
      </w:r>
      <w:r>
        <w:rPr>
          <w:rStyle w:val="Emphasis"/>
          <w:rFonts w:ascii="Segoe UI" w:hAnsi="Segoe UI" w:cs="Segoe UI"/>
          <w:b/>
          <w:bCs/>
          <w:color w:val="24292E"/>
        </w:rPr>
        <w:t>authority</w:t>
      </w:r>
      <w:r>
        <w:rPr>
          <w:rFonts w:ascii="Segoe UI" w:hAnsi="Segoe UI" w:cs="Segoe UI"/>
          <w:color w:val="24292E"/>
        </w:rPr>
        <w:t> to use.</w:t>
      </w:r>
    </w:p>
    <w:p w14:paraId="4F8D5E2B" w14:textId="77777777" w:rsidR="0010238D" w:rsidRDefault="0010238D" w:rsidP="0010238D">
      <w:pPr>
        <w:numPr>
          <w:ilvl w:val="0"/>
          <w:numId w:val="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CL command to show your library list </w:t>
      </w:r>
      <w:r>
        <w:rPr>
          <w:rStyle w:val="Emphasis"/>
          <w:rFonts w:ascii="Segoe UI" w:hAnsi="Segoe UI" w:cs="Segoe UI"/>
          <w:b/>
          <w:bCs/>
          <w:color w:val="24292E"/>
        </w:rPr>
        <w:t>DSPLIBL</w:t>
      </w:r>
    </w:p>
    <w:p w14:paraId="7D627ECB" w14:textId="77777777" w:rsidR="0010238D" w:rsidRDefault="0010238D" w:rsidP="0010238D">
      <w:pPr>
        <w:numPr>
          <w:ilvl w:val="0"/>
          <w:numId w:val="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CL command to add BCI433LIB library to your library list </w:t>
      </w:r>
      <w:r>
        <w:rPr>
          <w:rStyle w:val="Emphasis"/>
          <w:rFonts w:ascii="Segoe UI" w:hAnsi="Segoe UI" w:cs="Segoe UI"/>
          <w:b/>
          <w:bCs/>
          <w:color w:val="24292E"/>
        </w:rPr>
        <w:t>ADDLIBL</w:t>
      </w:r>
    </w:p>
    <w:p w14:paraId="46A73685" w14:textId="77777777" w:rsidR="0010238D" w:rsidRDefault="0010238D" w:rsidP="0010238D">
      <w:pPr>
        <w:numPr>
          <w:ilvl w:val="0"/>
          <w:numId w:val="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CL command to list all objects which have the same name as your user ID </w:t>
      </w:r>
      <w:r>
        <w:rPr>
          <w:rStyle w:val="Emphasis"/>
          <w:rFonts w:ascii="Segoe UI" w:hAnsi="Segoe UI" w:cs="Segoe UI"/>
          <w:b/>
          <w:bCs/>
          <w:color w:val="24292E"/>
        </w:rPr>
        <w:t>WRKOBJ user_name</w:t>
      </w:r>
    </w:p>
    <w:p w14:paraId="17E36110" w14:textId="77777777" w:rsidR="0010238D" w:rsidRDefault="0010238D" w:rsidP="0010238D">
      <w:pPr>
        <w:numPr>
          <w:ilvl w:val="0"/>
          <w:numId w:val="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What are the object types you see after you run the CL command in last question? </w:t>
      </w:r>
      <w:del w:id="0" w:author="Unknown">
        <w:r>
          <w:rPr>
            <w:rFonts w:ascii="Segoe UI" w:hAnsi="Segoe UI" w:cs="Segoe UI"/>
            <w:color w:val="24292E"/>
          </w:rPr>
          <w:delText>I don't have access to my account to verify this answer</w:delText>
        </w:r>
      </w:del>
      <w:r>
        <w:rPr>
          <w:rFonts w:ascii="Segoe UI" w:hAnsi="Segoe UI" w:cs="Segoe UI"/>
          <w:color w:val="24292E"/>
        </w:rPr>
        <w:br/>
      </w:r>
      <w:r>
        <w:rPr>
          <w:rStyle w:val="Emphasis"/>
          <w:rFonts w:ascii="Segoe UI" w:hAnsi="Segoe UI" w:cs="Segoe UI"/>
          <w:b/>
          <w:bCs/>
          <w:color w:val="24292E"/>
        </w:rPr>
        <w:t>OUTQ, MSGQ, USRPRF, LIB</w:t>
      </w:r>
    </w:p>
    <w:p w14:paraId="090F6700" w14:textId="77777777" w:rsidR="0010238D" w:rsidRDefault="0010238D" w:rsidP="0010238D">
      <w:pPr>
        <w:pStyle w:val="Heading2"/>
        <w:shd w:val="clear" w:color="auto" w:fill="FFFFFF"/>
        <w:spacing w:before="360" w:after="240"/>
        <w:rPr>
          <w:rFonts w:ascii="Segoe UI" w:hAnsi="Segoe UI" w:cs="Segoe UI"/>
          <w:color w:val="24292E"/>
        </w:rPr>
      </w:pPr>
      <w:r>
        <w:rPr>
          <w:rFonts w:ascii="Segoe UI" w:hAnsi="Segoe UI" w:cs="Segoe UI"/>
          <w:color w:val="24292E"/>
        </w:rPr>
        <w:t>Short Answer Questions</w:t>
      </w:r>
    </w:p>
    <w:p w14:paraId="2EEF29B7" w14:textId="77777777" w:rsidR="0010238D" w:rsidRDefault="0010238D" w:rsidP="0010238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Step 1. EDITCODES is a program in Library BCI433LIB. When running the program (CALL EDITCODES), we got the message: “Program EDITCODES in Library *LIBL not found”. What does it mean about BCI433LIB?</w:t>
      </w:r>
    </w:p>
    <w:p w14:paraId="28202C98" w14:textId="77777777" w:rsidR="0010238D" w:rsidRDefault="0010238D" w:rsidP="0010238D">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b/>
          <w:bCs/>
          <w:color w:val="24292E"/>
        </w:rPr>
        <w:t>BCI433LIB was not our current library</w:t>
      </w:r>
    </w:p>
    <w:p w14:paraId="755B9842" w14:textId="77777777" w:rsidR="0010238D" w:rsidRDefault="0010238D" w:rsidP="0010238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Step 2. For the situation in last question, give three different solutions to run the program.</w:t>
      </w:r>
    </w:p>
    <w:p w14:paraId="55ED2266" w14:textId="77777777" w:rsidR="0010238D" w:rsidRDefault="0010238D" w:rsidP="0010238D">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Change the current library to BCI433LIB and then CALL EDITCODES</w:t>
      </w:r>
    </w:p>
    <w:p w14:paraId="054D77CD" w14:textId="77777777" w:rsidR="0010238D" w:rsidRDefault="0010238D" w:rsidP="0010238D">
      <w:pPr>
        <w:pStyle w:val="HTMLPreformatted"/>
        <w:numPr>
          <w:ilvl w:val="0"/>
          <w:numId w:val="8"/>
        </w:numPr>
        <w:shd w:val="clear" w:color="auto" w:fill="FFFFFF"/>
        <w:tabs>
          <w:tab w:val="clear" w:pos="720"/>
        </w:tabs>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CHGCURLIB BCI433LIB  </w:t>
      </w:r>
    </w:p>
    <w:p w14:paraId="07F9B7A9" w14:textId="77777777" w:rsidR="0010238D" w:rsidRDefault="0010238D" w:rsidP="0010238D">
      <w:pPr>
        <w:pStyle w:val="HTMLPreformatted"/>
        <w:numPr>
          <w:ilvl w:val="0"/>
          <w:numId w:val="8"/>
        </w:numPr>
        <w:shd w:val="clear" w:color="auto" w:fill="FFFFFF"/>
        <w:tabs>
          <w:tab w:val="clear" w:pos="720"/>
        </w:tabs>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CALL EDITCODES</w:t>
      </w:r>
    </w:p>
    <w:p w14:paraId="12078D1D" w14:textId="77777777" w:rsidR="0010238D" w:rsidRDefault="0010238D" w:rsidP="0010238D">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Call the program with a qualified name</w:t>
      </w:r>
    </w:p>
    <w:p w14:paraId="46BD4649" w14:textId="77777777" w:rsidR="0010238D" w:rsidRDefault="0010238D" w:rsidP="0010238D">
      <w:pPr>
        <w:pStyle w:val="HTMLPreformatted"/>
        <w:numPr>
          <w:ilvl w:val="0"/>
          <w:numId w:val="8"/>
        </w:numPr>
        <w:shd w:val="clear" w:color="auto" w:fill="FFFFFF"/>
        <w:tabs>
          <w:tab w:val="clear" w:pos="720"/>
        </w:tabs>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CALL BCI433LIB/EDITCODES</w:t>
      </w:r>
    </w:p>
    <w:p w14:paraId="663E3390" w14:textId="77777777" w:rsidR="0010238D" w:rsidRDefault="0010238D" w:rsidP="0010238D">
      <w:pPr>
        <w:pStyle w:val="NormalWeb"/>
        <w:numPr>
          <w:ilvl w:val="0"/>
          <w:numId w:val="8"/>
        </w:numPr>
        <w:shd w:val="clear" w:color="auto" w:fill="FFFFFF"/>
        <w:spacing w:before="240" w:beforeAutospacing="0" w:after="240" w:afterAutospacing="0"/>
        <w:rPr>
          <w:rFonts w:ascii="Segoe UI" w:hAnsi="Segoe UI" w:cs="Segoe UI"/>
          <w:color w:val="24292E"/>
        </w:rPr>
      </w:pPr>
      <w:del w:id="1" w:author="Unknown">
        <w:r>
          <w:rPr>
            <w:rFonts w:ascii="Segoe UI" w:hAnsi="Segoe UI" w:cs="Segoe UI"/>
            <w:color w:val="24292E"/>
          </w:rPr>
          <w:delText>Not sure what else</w:delText>
        </w:r>
      </w:del>
    </w:p>
    <w:p w14:paraId="7B4CFB5E" w14:textId="77777777" w:rsidR="0010238D" w:rsidRDefault="0010238D" w:rsidP="0010238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Step 3. Why you need to call the program STRJOB in ACS or RDi when doing your labs?</w:t>
      </w:r>
    </w:p>
    <w:p w14:paraId="5354401B" w14:textId="77777777" w:rsidR="0010238D" w:rsidRDefault="0010238D" w:rsidP="0010238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program will display your name along with your user ID on all spooled file pages to ensure that you are indeed the one who created the spooled the spooled file. Thus, if it's a compilation output, we can guareentee that you wrote the code</w:t>
      </w:r>
    </w:p>
    <w:p w14:paraId="622C287E" w14:textId="77777777" w:rsidR="0010238D" w:rsidRDefault="0010238D" w:rsidP="0010238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Step 4. How and when library list created?</w:t>
      </w:r>
    </w:p>
    <w:p w14:paraId="531A5E10" w14:textId="77777777" w:rsidR="0010238D" w:rsidRDefault="0010238D" w:rsidP="0010238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It's created when you sign on and it's deleted when you signoff. The system administator decides what libraries are going to be in the list upon signingin by changing the value of QSYSLIBL(contains initial system libraries) and QUSRLIBL(contains initial user libraries) system values.</w:t>
      </w:r>
    </w:p>
    <w:p w14:paraId="3597620E" w14:textId="77777777" w:rsidR="0010238D" w:rsidRDefault="0010238D" w:rsidP="0010238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Step 5. In RDi, when you compile a program but the RDi has no response. What has happened? Or what you should do to fix the problem?</w:t>
      </w:r>
    </w:p>
    <w:p w14:paraId="0B998F8D" w14:textId="77777777" w:rsidR="0010238D" w:rsidRDefault="0010238D" w:rsidP="0010238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 previous (compiled) version of the object is in use (that is, a program on ACS is running, locking the program object file itself and any other files it's using). To fix the problem, end the program using the objects you plan on replacing.</w:t>
      </w:r>
    </w:p>
    <w:p w14:paraId="1D24CD3F" w14:textId="77777777" w:rsidR="0010238D" w:rsidRDefault="0010238D" w:rsidP="0010238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Step 6. What are the three different ways to show your spooled files, e.g. a compiler listing?</w:t>
      </w:r>
    </w:p>
    <w:p w14:paraId="27E2A622" w14:textId="77777777" w:rsidR="0010238D" w:rsidRDefault="0010238D" w:rsidP="0010238D">
      <w:pPr>
        <w:numPr>
          <w:ilvl w:val="0"/>
          <w:numId w:val="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WRKSPLF then find the required spooled file</w:t>
      </w:r>
    </w:p>
    <w:p w14:paraId="3D0C1B54" w14:textId="77777777" w:rsidR="0010238D" w:rsidRDefault="0010238D" w:rsidP="0010238D">
      <w:pPr>
        <w:numPr>
          <w:ilvl w:val="0"/>
          <w:numId w:val="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DSPSPLF FILE(spooled file name here) SPLNBR(*LAST)</w:t>
      </w:r>
    </w:p>
    <w:p w14:paraId="1481291B" w14:textId="77777777" w:rsidR="0010238D" w:rsidRDefault="0010238D" w:rsidP="0010238D">
      <w:pPr>
        <w:numPr>
          <w:ilvl w:val="0"/>
          <w:numId w:val="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On ACS, under the tool bar (File, Edit, View ...), there is a list of icons. Select the 8th icon from the left. This will show a new window with all your spooled files. Click on the one you want. </w:t>
      </w:r>
      <w:r>
        <w:rPr>
          <w:rStyle w:val="Strong"/>
          <w:rFonts w:ascii="Segoe UI" w:hAnsi="Segoe UI" w:cs="Segoe UI"/>
          <w:color w:val="24292E"/>
        </w:rPr>
        <w:t>This is the preferred way to show a spooled file to a professor</w:t>
      </w:r>
    </w:p>
    <w:p w14:paraId="3A129E24" w14:textId="77777777" w:rsidR="0010238D" w:rsidRDefault="0010238D" w:rsidP="0010238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Step 7. What are the three different ways to show or query data in a physical file?</w:t>
      </w:r>
    </w:p>
    <w:p w14:paraId="7749A0CB" w14:textId="77777777" w:rsidR="0010238D" w:rsidRDefault="0010238D" w:rsidP="0010238D">
      <w:pPr>
        <w:numPr>
          <w:ilvl w:val="0"/>
          <w:numId w:val="1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RUNQRY *N file_name</w:t>
      </w:r>
    </w:p>
    <w:p w14:paraId="5EAA8428" w14:textId="77777777" w:rsidR="0010238D" w:rsidRDefault="0010238D" w:rsidP="0010238D">
      <w:pPr>
        <w:numPr>
          <w:ilvl w:val="0"/>
          <w:numId w:val="1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Right click on a file with a *file.pf-dta extension in the Remote Systems window and select </w:t>
      </w:r>
      <w:r>
        <w:rPr>
          <w:rStyle w:val="Emphasis"/>
          <w:rFonts w:ascii="Segoe UI" w:hAnsi="Segoe UI" w:cs="Segoe UI"/>
          <w:color w:val="24292E"/>
        </w:rPr>
        <w:t>Show in Table</w:t>
      </w:r>
      <w:r>
        <w:rPr>
          <w:rFonts w:ascii="Segoe UI" w:hAnsi="Segoe UI" w:cs="Segoe UI"/>
          <w:color w:val="24292E"/>
        </w:rPr>
        <w:t> and select </w:t>
      </w:r>
      <w:r>
        <w:rPr>
          <w:rStyle w:val="Emphasis"/>
          <w:rFonts w:ascii="Segoe UI" w:hAnsi="Segoe UI" w:cs="Segoe UI"/>
          <w:color w:val="24292E"/>
        </w:rPr>
        <w:t>Data</w:t>
      </w:r>
      <w:r>
        <w:rPr>
          <w:rFonts w:ascii="Segoe UI" w:hAnsi="Segoe UI" w:cs="Segoe UI"/>
          <w:color w:val="24292E"/>
        </w:rPr>
        <w:t>.</w:t>
      </w:r>
    </w:p>
    <w:p w14:paraId="4E9CC879" w14:textId="77777777" w:rsidR="0010238D" w:rsidRDefault="0010238D" w:rsidP="0010238D">
      <w:pPr>
        <w:numPr>
          <w:ilvl w:val="0"/>
          <w:numId w:val="10"/>
        </w:numPr>
        <w:shd w:val="clear" w:color="auto" w:fill="FFFFFF"/>
        <w:spacing w:before="60" w:after="100" w:afterAutospacing="1" w:line="240" w:lineRule="auto"/>
        <w:rPr>
          <w:rFonts w:ascii="Segoe UI" w:hAnsi="Segoe UI" w:cs="Segoe UI"/>
          <w:color w:val="24292E"/>
        </w:rPr>
      </w:pPr>
      <w:del w:id="2" w:author="Unknown">
        <w:r>
          <w:rPr>
            <w:rFonts w:ascii="Segoe UI" w:hAnsi="Segoe UI" w:cs="Segoe UI"/>
            <w:color w:val="24292E"/>
          </w:rPr>
          <w:delText>Not sure what else</w:delText>
        </w:r>
      </w:del>
    </w:p>
    <w:p w14:paraId="110DBF1C" w14:textId="77777777" w:rsidR="0010238D" w:rsidRDefault="0010238D" w:rsidP="008D762A">
      <w:pPr>
        <w:pStyle w:val="NormalWeb"/>
        <w:shd w:val="clear" w:color="auto" w:fill="FFFFFF"/>
        <w:spacing w:before="0" w:beforeAutospacing="0"/>
        <w:rPr>
          <w:rFonts w:ascii="Segoe UI" w:hAnsi="Segoe UI" w:cs="Segoe UI"/>
          <w:color w:val="24292E"/>
        </w:rPr>
      </w:pPr>
    </w:p>
    <w:p w14:paraId="3F9489C9" w14:textId="70A66171" w:rsidR="008D762A" w:rsidRDefault="008D762A"/>
    <w:p w14:paraId="39F5285C" w14:textId="5A171CD2" w:rsidR="003E743C" w:rsidRDefault="003E743C">
      <w:r>
        <w:t xml:space="preserve">Lab3 </w:t>
      </w:r>
    </w:p>
    <w:p w14:paraId="5D95DB66" w14:textId="77777777" w:rsidR="00142A88" w:rsidRDefault="00142A88" w:rsidP="00142A88">
      <w:pPr>
        <w:pStyle w:val="Heading1"/>
        <w:shd w:val="clear" w:color="auto" w:fill="FFFFFF"/>
        <w:spacing w:after="240"/>
        <w:rPr>
          <w:rFonts w:ascii="Segoe UI" w:hAnsi="Segoe UI" w:cs="Segoe UI"/>
          <w:color w:val="24292E"/>
        </w:rPr>
      </w:pPr>
      <w:r>
        <w:rPr>
          <w:rFonts w:ascii="Segoe UI" w:hAnsi="Segoe UI" w:cs="Segoe UI"/>
          <w:color w:val="24292E"/>
        </w:rPr>
        <w:t>Week 3 Quick Check Questions</w:t>
      </w:r>
    </w:p>
    <w:p w14:paraId="590EC72C" w14:textId="77777777" w:rsidR="00142A88" w:rsidRDefault="00142A88" w:rsidP="00142A88">
      <w:pPr>
        <w:pStyle w:val="Heading2"/>
        <w:shd w:val="clear" w:color="auto" w:fill="FFFFFF"/>
        <w:spacing w:before="360" w:after="240"/>
        <w:rPr>
          <w:rFonts w:ascii="Segoe UI" w:hAnsi="Segoe UI" w:cs="Segoe UI"/>
          <w:color w:val="24292E"/>
        </w:rPr>
      </w:pPr>
      <w:r>
        <w:rPr>
          <w:rFonts w:ascii="Segoe UI" w:hAnsi="Segoe UI" w:cs="Segoe UI"/>
          <w:color w:val="24292E"/>
        </w:rPr>
        <w:t>Fill in the blank and true/false</w:t>
      </w:r>
    </w:p>
    <w:p w14:paraId="26FBCB23" w14:textId="77777777" w:rsidR="00142A88" w:rsidRDefault="00142A88" w:rsidP="00142A88">
      <w:pPr>
        <w:numPr>
          <w:ilvl w:val="0"/>
          <w:numId w:val="2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DDS (Data Description Specifications) is a traditional mean to describe </w:t>
      </w:r>
      <w:r>
        <w:rPr>
          <w:rStyle w:val="Emphasis"/>
          <w:rFonts w:ascii="Segoe UI" w:hAnsi="Segoe UI" w:cs="Segoe UI"/>
          <w:b/>
          <w:bCs/>
          <w:color w:val="24292E"/>
        </w:rPr>
        <w:t>data attributes</w:t>
      </w:r>
      <w:r>
        <w:rPr>
          <w:rFonts w:ascii="Segoe UI" w:hAnsi="Segoe UI" w:cs="Segoe UI"/>
          <w:color w:val="24292E"/>
        </w:rPr>
        <w:t> on IBM i.</w:t>
      </w:r>
    </w:p>
    <w:p w14:paraId="24ACC3A0" w14:textId="77777777" w:rsidR="00142A88" w:rsidRDefault="00142A88" w:rsidP="00142A88">
      <w:pPr>
        <w:numPr>
          <w:ilvl w:val="0"/>
          <w:numId w:val="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In QDDSSRC.*file.pf-src, you create, code and save a member name STUDDSPF with the DSPF type. That means you've created a display file – STUDDSPF. </w:t>
      </w:r>
      <w:r>
        <w:rPr>
          <w:rStyle w:val="Emphasis"/>
          <w:rFonts w:ascii="Segoe UI" w:hAnsi="Segoe UI" w:cs="Segoe UI"/>
          <w:b/>
          <w:bCs/>
          <w:color w:val="24292E"/>
        </w:rPr>
        <w:t>True</w:t>
      </w:r>
    </w:p>
    <w:p w14:paraId="12D996A9" w14:textId="77777777" w:rsidR="00142A88" w:rsidRDefault="00142A88" w:rsidP="00142A88">
      <w:pPr>
        <w:numPr>
          <w:ilvl w:val="0"/>
          <w:numId w:val="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In DDS, we use EDTCODE to edit </w:t>
      </w:r>
      <w:r>
        <w:rPr>
          <w:rStyle w:val="Emphasis"/>
          <w:rFonts w:ascii="Segoe UI" w:hAnsi="Segoe UI" w:cs="Segoe UI"/>
          <w:b/>
          <w:bCs/>
          <w:color w:val="24292E"/>
        </w:rPr>
        <w:t>numeric fields</w:t>
      </w:r>
      <w:r>
        <w:rPr>
          <w:rFonts w:ascii="Segoe UI" w:hAnsi="Segoe UI" w:cs="Segoe UI"/>
          <w:color w:val="24292E"/>
        </w:rPr>
        <w:t> fields in display or printer files.</w:t>
      </w:r>
    </w:p>
    <w:p w14:paraId="40759A73" w14:textId="77777777" w:rsidR="00142A88" w:rsidRDefault="00142A88" w:rsidP="00142A88">
      <w:pPr>
        <w:numPr>
          <w:ilvl w:val="0"/>
          <w:numId w:val="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In RPGLE, *INLR means </w:t>
      </w:r>
      <w:r>
        <w:rPr>
          <w:rStyle w:val="Emphasis"/>
          <w:rFonts w:ascii="Segoe UI" w:hAnsi="Segoe UI" w:cs="Segoe UI"/>
          <w:b/>
          <w:bCs/>
          <w:color w:val="24292E"/>
        </w:rPr>
        <w:t>Last Record Indicator</w:t>
      </w:r>
    </w:p>
    <w:p w14:paraId="7AB30B6F" w14:textId="77777777" w:rsidR="00142A88" w:rsidRDefault="00142A88" w:rsidP="00142A88">
      <w:pPr>
        <w:numPr>
          <w:ilvl w:val="0"/>
          <w:numId w:val="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In the DDS code of Lab 3, we use the keyword (or function) </w:t>
      </w:r>
      <w:r>
        <w:rPr>
          <w:rStyle w:val="Emphasis"/>
          <w:rFonts w:ascii="Segoe UI" w:hAnsi="Segoe UI" w:cs="Segoe UI"/>
          <w:b/>
          <w:bCs/>
          <w:color w:val="24292E"/>
        </w:rPr>
        <w:t>Position Cursor (DSPATR(PC))</w:t>
      </w:r>
      <w:r>
        <w:rPr>
          <w:rFonts w:ascii="Segoe UI" w:hAnsi="Segoe UI" w:cs="Segoe UI"/>
          <w:color w:val="24292E"/>
        </w:rPr>
        <w:t> to set up data validation to the field MARRIED ('Y' and 'N').</w:t>
      </w:r>
    </w:p>
    <w:p w14:paraId="41CAA37A" w14:textId="77777777" w:rsidR="00142A88" w:rsidRDefault="00142A88" w:rsidP="00142A88">
      <w:pPr>
        <w:numPr>
          <w:ilvl w:val="0"/>
          <w:numId w:val="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In the source code (LPEX) editor, free-format RPGLE code can be anywhere after column </w:t>
      </w:r>
      <w:r>
        <w:rPr>
          <w:rStyle w:val="Emphasis"/>
          <w:rFonts w:ascii="Segoe UI" w:hAnsi="Segoe UI" w:cs="Segoe UI"/>
          <w:b/>
          <w:bCs/>
          <w:color w:val="24292E"/>
        </w:rPr>
        <w:t>7</w:t>
      </w:r>
    </w:p>
    <w:p w14:paraId="15EE466E" w14:textId="77777777" w:rsidR="00142A88" w:rsidRDefault="00142A88" w:rsidP="00142A88">
      <w:pPr>
        <w:numPr>
          <w:ilvl w:val="0"/>
          <w:numId w:val="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 Display file statement in an RPGLE program requires a </w:t>
      </w:r>
      <w:r>
        <w:rPr>
          <w:rStyle w:val="Emphasis"/>
          <w:rFonts w:ascii="Segoe UI" w:hAnsi="Segoe UI" w:cs="Segoe UI"/>
          <w:b/>
          <w:bCs/>
          <w:color w:val="24292E"/>
        </w:rPr>
        <w:t>DCL-F (Declare File)</w:t>
      </w:r>
      <w:r>
        <w:rPr>
          <w:rFonts w:ascii="Segoe UI" w:hAnsi="Segoe UI" w:cs="Segoe UI"/>
          <w:color w:val="24292E"/>
        </w:rPr>
        <w:t> statement.</w:t>
      </w:r>
    </w:p>
    <w:p w14:paraId="7110ABE5" w14:textId="77777777" w:rsidR="00142A88" w:rsidRDefault="00142A88" w:rsidP="00142A88">
      <w:pPr>
        <w:pStyle w:val="Heading2"/>
        <w:shd w:val="clear" w:color="auto" w:fill="FFFFFF"/>
        <w:spacing w:before="360" w:after="240"/>
        <w:rPr>
          <w:rFonts w:ascii="Segoe UI" w:hAnsi="Segoe UI" w:cs="Segoe UI"/>
          <w:color w:val="24292E"/>
        </w:rPr>
      </w:pPr>
      <w:r>
        <w:rPr>
          <w:rFonts w:ascii="Segoe UI" w:hAnsi="Segoe UI" w:cs="Segoe UI"/>
          <w:color w:val="24292E"/>
        </w:rPr>
        <w:t>Short answer questions</w:t>
      </w:r>
    </w:p>
    <w:p w14:paraId="279F6A67" w14:textId="77777777" w:rsidR="00142A88" w:rsidRDefault="00142A88" w:rsidP="00142A8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Step 1. What are the three types of a (named) field?</w:t>
      </w:r>
    </w:p>
    <w:p w14:paraId="29C1AEC9" w14:textId="77777777" w:rsidR="00142A88" w:rsidRDefault="00142A88" w:rsidP="00142A88">
      <w:pPr>
        <w:numPr>
          <w:ilvl w:val="0"/>
          <w:numId w:val="2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Named</w:t>
      </w:r>
    </w:p>
    <w:p w14:paraId="065B25CC" w14:textId="77777777" w:rsidR="00142A88" w:rsidRDefault="00142A88" w:rsidP="00142A88">
      <w:pPr>
        <w:numPr>
          <w:ilvl w:val="0"/>
          <w:numId w:val="2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Reference</w:t>
      </w:r>
    </w:p>
    <w:p w14:paraId="71C5AF3D" w14:textId="77777777" w:rsidR="00142A88" w:rsidRDefault="00142A88" w:rsidP="00142A88">
      <w:pPr>
        <w:numPr>
          <w:ilvl w:val="0"/>
          <w:numId w:val="22"/>
        </w:numPr>
        <w:shd w:val="clear" w:color="auto" w:fill="FFFFFF"/>
        <w:spacing w:before="60" w:after="100" w:afterAutospacing="1" w:line="240" w:lineRule="auto"/>
        <w:rPr>
          <w:rFonts w:ascii="Segoe UI" w:hAnsi="Segoe UI" w:cs="Segoe UI"/>
          <w:color w:val="24292E"/>
        </w:rPr>
      </w:pPr>
      <w:del w:id="3" w:author="Unknown">
        <w:r>
          <w:rPr>
            <w:rFonts w:ascii="Segoe UI" w:hAnsi="Segoe UI" w:cs="Segoe UI"/>
            <w:color w:val="24292E"/>
          </w:rPr>
          <w:delText>Not sure what else goes here</w:delText>
        </w:r>
      </w:del>
    </w:p>
    <w:p w14:paraId="47E0B6D6" w14:textId="77777777" w:rsidR="00142A88" w:rsidRDefault="00142A88" w:rsidP="00142A8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Step 2. Name 4 files that we can create with DDS code?</w:t>
      </w:r>
    </w:p>
    <w:p w14:paraId="12D31D5E" w14:textId="77777777" w:rsidR="00142A88" w:rsidRDefault="00142A88" w:rsidP="00142A88">
      <w:pPr>
        <w:pStyle w:val="NormalWeb"/>
        <w:numPr>
          <w:ilvl w:val="0"/>
          <w:numId w:val="2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Printer files</w:t>
      </w:r>
    </w:p>
    <w:p w14:paraId="481A48A9" w14:textId="77777777" w:rsidR="00142A88" w:rsidRDefault="00142A88" w:rsidP="00142A88">
      <w:pPr>
        <w:pStyle w:val="NormalWeb"/>
        <w:numPr>
          <w:ilvl w:val="0"/>
          <w:numId w:val="2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Display files</w:t>
      </w:r>
    </w:p>
    <w:p w14:paraId="33624700" w14:textId="77777777" w:rsidR="00142A88" w:rsidRDefault="00142A88" w:rsidP="00142A88">
      <w:pPr>
        <w:pStyle w:val="NormalWeb"/>
        <w:numPr>
          <w:ilvl w:val="0"/>
          <w:numId w:val="2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Physical files</w:t>
      </w:r>
    </w:p>
    <w:p w14:paraId="5C4A890A" w14:textId="77777777" w:rsidR="00142A88" w:rsidRDefault="00142A88" w:rsidP="00142A88">
      <w:pPr>
        <w:pStyle w:val="NormalWeb"/>
        <w:numPr>
          <w:ilvl w:val="0"/>
          <w:numId w:val="2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Logical files</w:t>
      </w:r>
    </w:p>
    <w:p w14:paraId="32782DC2" w14:textId="77777777" w:rsidR="00142A88" w:rsidRDefault="00142A88" w:rsidP="00142A8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Step 3. In DDS, an indicator, e.g. 90, can apply to a named field or to the field's attributes (e.g. 'Protected'). What are the different results?</w:t>
      </w:r>
    </w:p>
    <w:p w14:paraId="47803F3F" w14:textId="77777777" w:rsidR="00142A88" w:rsidRDefault="00142A88" w:rsidP="00142A88">
      <w:pPr>
        <w:numPr>
          <w:ilvl w:val="0"/>
          <w:numId w:val="2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If applied to a named field, the field will display when the indicator is on</w:t>
      </w:r>
    </w:p>
    <w:p w14:paraId="1E073093" w14:textId="77777777" w:rsidR="00142A88" w:rsidRDefault="00142A88" w:rsidP="00142A88">
      <w:pPr>
        <w:numPr>
          <w:ilvl w:val="0"/>
          <w:numId w:val="2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If applied to an attribute, the field will have that attribute when the indicator is on.</w:t>
      </w:r>
    </w:p>
    <w:p w14:paraId="14DF4555" w14:textId="77777777" w:rsidR="00142A88" w:rsidRDefault="00142A88" w:rsidP="00142A8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Step 4. In RDi Screen Designer, a display file's field shows like 666,666,666. What kinds of properties or keywords are on the field?</w:t>
      </w:r>
    </w:p>
    <w:p w14:paraId="54737DC2" w14:textId="77777777" w:rsidR="00142A88" w:rsidRDefault="00142A88" w:rsidP="00142A88">
      <w:pPr>
        <w:numPr>
          <w:ilvl w:val="0"/>
          <w:numId w:val="2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9 for length</w:t>
      </w:r>
    </w:p>
    <w:p w14:paraId="6DAC57F0" w14:textId="77777777" w:rsidR="00142A88" w:rsidRDefault="00142A88" w:rsidP="00142A88">
      <w:pPr>
        <w:numPr>
          <w:ilvl w:val="0"/>
          <w:numId w:val="2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Y - numeric</w:t>
      </w:r>
    </w:p>
    <w:p w14:paraId="07B67193" w14:textId="77777777" w:rsidR="00142A88" w:rsidRDefault="00142A88" w:rsidP="00142A88">
      <w:pPr>
        <w:numPr>
          <w:ilvl w:val="0"/>
          <w:numId w:val="25"/>
        </w:numPr>
        <w:shd w:val="clear" w:color="auto" w:fill="FFFFFF"/>
        <w:spacing w:after="0" w:afterAutospacing="1" w:line="240" w:lineRule="auto"/>
        <w:rPr>
          <w:rFonts w:ascii="Segoe UI" w:hAnsi="Segoe UI" w:cs="Segoe UI"/>
          <w:color w:val="24292E"/>
        </w:rPr>
      </w:pPr>
      <w:r>
        <w:rPr>
          <w:rFonts w:ascii="Segoe UI" w:hAnsi="Segoe UI" w:cs="Segoe UI"/>
          <w:color w:val="24292E"/>
        </w:rPr>
        <w:t>Edit code is 1 (</w:t>
      </w:r>
      <w:r>
        <w:rPr>
          <w:rStyle w:val="HTMLCode"/>
          <w:rFonts w:ascii="Consolas" w:eastAsiaTheme="minorHAnsi" w:hAnsi="Consolas"/>
          <w:color w:val="24292E"/>
        </w:rPr>
        <w:t>EDTCDE(1)</w:t>
      </w:r>
      <w:r>
        <w:rPr>
          <w:rFonts w:ascii="Segoe UI" w:hAnsi="Segoe UI" w:cs="Segoe UI"/>
          <w:color w:val="24292E"/>
        </w:rPr>
        <w:t>)</w:t>
      </w:r>
    </w:p>
    <w:p w14:paraId="7D2FD0B7" w14:textId="77777777" w:rsidR="00142A88" w:rsidRDefault="00142A88" w:rsidP="00142A8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Step 5. What are the difference(s) between EXFMT and WRITE in RPGLE syntax?</w:t>
      </w:r>
    </w:p>
    <w:p w14:paraId="2E670527" w14:textId="77777777" w:rsidR="00142A88" w:rsidRDefault="00142A88" w:rsidP="00142A88">
      <w:pPr>
        <w:numPr>
          <w:ilvl w:val="0"/>
          <w:numId w:val="2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Write -&gt; Displays screen record</w:t>
      </w:r>
    </w:p>
    <w:p w14:paraId="413D68A2" w14:textId="77777777" w:rsidR="00142A88" w:rsidRDefault="00142A88" w:rsidP="00142A88">
      <w:pPr>
        <w:numPr>
          <w:ilvl w:val="0"/>
          <w:numId w:val="2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EXFMT -&gt; Displays screen record and prompts for user input</w:t>
      </w:r>
    </w:p>
    <w:p w14:paraId="6BE3E2EB" w14:textId="77777777" w:rsidR="00142A88" w:rsidRDefault="00142A88" w:rsidP="00142A8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Step 6. How to declare a externally-described display file STUDMARKS.*file.dspf in RPGLE program?</w:t>
      </w:r>
    </w:p>
    <w:p w14:paraId="208549EF" w14:textId="77777777" w:rsidR="00142A88" w:rsidRDefault="00142A88" w:rsidP="00142A88">
      <w:pPr>
        <w:pStyle w:val="NormalWeb"/>
        <w:shd w:val="clear" w:color="auto" w:fill="FFFFFF"/>
        <w:spacing w:before="0" w:beforeAutospacing="0" w:after="0"/>
        <w:rPr>
          <w:rFonts w:ascii="Segoe UI" w:hAnsi="Segoe UI" w:cs="Segoe UI"/>
          <w:color w:val="24292E"/>
        </w:rPr>
      </w:pPr>
      <w:r>
        <w:rPr>
          <w:rStyle w:val="HTMLCode"/>
          <w:rFonts w:ascii="Consolas" w:hAnsi="Consolas"/>
          <w:color w:val="24292E"/>
        </w:rPr>
        <w:t>DCL-F STUDMARKS WORKSTN;</w:t>
      </w:r>
    </w:p>
    <w:p w14:paraId="43B998A7" w14:textId="537C9D01" w:rsidR="003E743C" w:rsidRDefault="003E743C"/>
    <w:p w14:paraId="0A6C652B" w14:textId="24239BF3" w:rsidR="000F415F" w:rsidRPr="00C9052E" w:rsidRDefault="00142A88" w:rsidP="00C9052E">
      <w:r>
        <w:t>Lab4</w:t>
      </w:r>
    </w:p>
    <w:p w14:paraId="1C0ED6D7" w14:textId="77777777" w:rsidR="000F415F" w:rsidRDefault="000F415F" w:rsidP="000F415F">
      <w:pPr>
        <w:pStyle w:val="Heading1"/>
        <w:shd w:val="clear" w:color="auto" w:fill="FFFFFF"/>
        <w:spacing w:after="240"/>
        <w:rPr>
          <w:rFonts w:ascii="Segoe UI" w:hAnsi="Segoe UI" w:cs="Segoe UI"/>
          <w:color w:val="24292E"/>
        </w:rPr>
      </w:pPr>
      <w:r>
        <w:rPr>
          <w:rFonts w:ascii="Segoe UI" w:hAnsi="Segoe UI" w:cs="Segoe UI"/>
          <w:color w:val="24292E"/>
        </w:rPr>
        <w:t>Week 4 Quick Check Questions</w:t>
      </w:r>
    </w:p>
    <w:p w14:paraId="0054AE61" w14:textId="77777777" w:rsidR="000F415F" w:rsidRDefault="000F415F" w:rsidP="000F415F">
      <w:pPr>
        <w:pStyle w:val="Heading2"/>
        <w:shd w:val="clear" w:color="auto" w:fill="FFFFFF"/>
        <w:spacing w:before="360" w:after="240"/>
        <w:rPr>
          <w:rFonts w:ascii="Segoe UI" w:hAnsi="Segoe UI" w:cs="Segoe UI"/>
          <w:color w:val="24292E"/>
        </w:rPr>
      </w:pPr>
      <w:r>
        <w:rPr>
          <w:rFonts w:ascii="Segoe UI" w:hAnsi="Segoe UI" w:cs="Segoe UI"/>
          <w:color w:val="24292E"/>
        </w:rPr>
        <w:t>Fill in the Blank and True/False</w:t>
      </w:r>
    </w:p>
    <w:p w14:paraId="4BB28286" w14:textId="7B318ADC" w:rsidR="000F415F" w:rsidRDefault="000F415F" w:rsidP="000F415F">
      <w:pPr>
        <w:numPr>
          <w:ilvl w:val="0"/>
          <w:numId w:val="3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RPGLE built-in function names start with: </w:t>
      </w:r>
      <w:r>
        <w:rPr>
          <w:rStyle w:val="Emphasis"/>
          <w:rFonts w:ascii="Segoe UI" w:hAnsi="Segoe UI" w:cs="Segoe UI"/>
          <w:b/>
          <w:bCs/>
          <w:color w:val="24292E"/>
        </w:rPr>
        <w:t>'%'</w:t>
      </w:r>
      <w:r w:rsidR="00592A0A">
        <w:rPr>
          <w:rStyle w:val="Emphasis"/>
          <w:rFonts w:ascii="Segoe UI" w:hAnsi="Segoe UI" w:cs="Segoe UI"/>
          <w:b/>
          <w:bCs/>
          <w:color w:val="24292E"/>
        </w:rPr>
        <w:t>eof</w:t>
      </w:r>
    </w:p>
    <w:p w14:paraId="1A462CDE" w14:textId="77777777" w:rsidR="000F415F" w:rsidRDefault="000F415F" w:rsidP="000F415F">
      <w:pPr>
        <w:numPr>
          <w:ilvl w:val="0"/>
          <w:numId w:val="3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CL command to set a program to DEBUG mode so you can set breakpoints is: </w:t>
      </w:r>
      <w:r>
        <w:rPr>
          <w:rStyle w:val="Emphasis"/>
          <w:rFonts w:ascii="Segoe UI" w:hAnsi="Segoe UI" w:cs="Segoe UI"/>
          <w:b/>
          <w:bCs/>
          <w:color w:val="24292E"/>
        </w:rPr>
        <w:t>STRDBG</w:t>
      </w:r>
    </w:p>
    <w:p w14:paraId="11340EE0" w14:textId="77777777" w:rsidR="000F415F" w:rsidRDefault="000F415F" w:rsidP="000F415F">
      <w:pPr>
        <w:numPr>
          <w:ilvl w:val="0"/>
          <w:numId w:val="3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We use the CL command MonMsg to check for your chat with other users. </w:t>
      </w:r>
      <w:r>
        <w:rPr>
          <w:rStyle w:val="Emphasis"/>
          <w:rFonts w:ascii="Segoe UI" w:hAnsi="Segoe UI" w:cs="Segoe UI"/>
          <w:b/>
          <w:bCs/>
          <w:color w:val="24292E"/>
        </w:rPr>
        <w:t>FALSE</w:t>
      </w:r>
    </w:p>
    <w:p w14:paraId="152B7321" w14:textId="77777777" w:rsidR="000F415F" w:rsidRDefault="000F415F" w:rsidP="000F415F">
      <w:pPr>
        <w:numPr>
          <w:ilvl w:val="0"/>
          <w:numId w:val="3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CHGUSRPRF is the CL command to allow you to setup initial program for your ACS. </w:t>
      </w:r>
      <w:r>
        <w:rPr>
          <w:rStyle w:val="Emphasis"/>
          <w:rFonts w:ascii="Segoe UI" w:hAnsi="Segoe UI" w:cs="Segoe UI"/>
          <w:b/>
          <w:bCs/>
          <w:color w:val="24292E"/>
        </w:rPr>
        <w:t>FALSE</w:t>
      </w:r>
      <w:r>
        <w:rPr>
          <w:rFonts w:ascii="Segoe UI" w:hAnsi="Segoe UI" w:cs="Segoe UI"/>
          <w:color w:val="24292E"/>
        </w:rPr>
        <w:t>, We use CHGPRF to change our initial program, CHGUSRPRF is for administrators</w:t>
      </w:r>
    </w:p>
    <w:p w14:paraId="3EEC84F7" w14:textId="77777777" w:rsidR="000F415F" w:rsidRDefault="000F415F" w:rsidP="000F415F">
      <w:pPr>
        <w:pStyle w:val="Heading2"/>
        <w:shd w:val="clear" w:color="auto" w:fill="FFFFFF"/>
        <w:spacing w:before="360" w:after="240"/>
        <w:rPr>
          <w:rFonts w:ascii="Segoe UI" w:hAnsi="Segoe UI" w:cs="Segoe UI"/>
          <w:color w:val="24292E"/>
        </w:rPr>
      </w:pPr>
      <w:r>
        <w:rPr>
          <w:rFonts w:ascii="Segoe UI" w:hAnsi="Segoe UI" w:cs="Segoe UI"/>
          <w:color w:val="24292E"/>
        </w:rPr>
        <w:t>Short Answer Questions</w:t>
      </w:r>
    </w:p>
    <w:p w14:paraId="12B5D89E" w14:textId="77777777" w:rsidR="000F415F" w:rsidRDefault="000F415F" w:rsidP="000F415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Step 1. How to get today's Date in RPGLE programs?</w:t>
      </w:r>
    </w:p>
    <w:p w14:paraId="6543D38D" w14:textId="77777777" w:rsidR="000F415F" w:rsidRDefault="000F415F" w:rsidP="000F415F">
      <w:pPr>
        <w:pStyle w:val="HTMLPreformatted"/>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%DATE()</w:t>
      </w:r>
    </w:p>
    <w:p w14:paraId="7617C43A" w14:textId="77777777" w:rsidR="000F415F" w:rsidRDefault="000F415F" w:rsidP="000F415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Step 2. Write RPGLE statement to calculate the days left to the end of the summer term(Aug. 14).</w:t>
      </w:r>
    </w:p>
    <w:p w14:paraId="08CFD684" w14:textId="77777777" w:rsidR="000F415F" w:rsidRDefault="000F415F" w:rsidP="000F415F">
      <w:pPr>
        <w:pStyle w:val="HTMLPreformatted"/>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%DATE(D'2020-08-14' : %DATE() : *DAYS)</w:t>
      </w:r>
    </w:p>
    <w:p w14:paraId="286539BB" w14:textId="77777777" w:rsidR="000F415F" w:rsidRDefault="000F415F" w:rsidP="000F415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Step 3. Write 3 items of user's info that's stored in a user's profile.</w:t>
      </w:r>
    </w:p>
    <w:p w14:paraId="4E64821D" w14:textId="77777777" w:rsidR="000F415F" w:rsidRDefault="000F415F" w:rsidP="000F415F">
      <w:pPr>
        <w:numPr>
          <w:ilvl w:val="0"/>
          <w:numId w:val="3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Initial Program</w:t>
      </w:r>
    </w:p>
    <w:p w14:paraId="00E081CF" w14:textId="77777777" w:rsidR="000F415F" w:rsidRDefault="000F415F" w:rsidP="000F415F">
      <w:pPr>
        <w:numPr>
          <w:ilvl w:val="0"/>
          <w:numId w:val="3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Initial Menu</w:t>
      </w:r>
    </w:p>
    <w:p w14:paraId="3FE08B8F" w14:textId="77777777" w:rsidR="000F415F" w:rsidRDefault="000F415F" w:rsidP="000F415F">
      <w:pPr>
        <w:numPr>
          <w:ilvl w:val="0"/>
          <w:numId w:val="3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Password</w:t>
      </w:r>
    </w:p>
    <w:p w14:paraId="2456D0FB" w14:textId="77777777" w:rsidR="000F415F" w:rsidRDefault="000F415F" w:rsidP="000F415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Step 4. If a user cannot login due to the wrong initial program of the user profile. How the user should fix it?</w:t>
      </w:r>
    </w:p>
    <w:p w14:paraId="319BFEEE" w14:textId="77777777" w:rsidR="000F415F" w:rsidRDefault="000F415F" w:rsidP="000F415F">
      <w:pPr>
        <w:pStyle w:val="NormalWeb"/>
        <w:shd w:val="clear" w:color="auto" w:fill="FFFFFF"/>
        <w:spacing w:before="0" w:beforeAutospacing="0" w:after="0"/>
        <w:rPr>
          <w:rFonts w:ascii="Segoe UI" w:hAnsi="Segoe UI" w:cs="Segoe UI"/>
          <w:color w:val="24292E"/>
        </w:rPr>
      </w:pPr>
      <w:r>
        <w:rPr>
          <w:rFonts w:ascii="Segoe UI" w:hAnsi="Segoe UI" w:cs="Segoe UI"/>
          <w:color w:val="24292E"/>
        </w:rPr>
        <w:t>On the sign on screen, they can enter </w:t>
      </w:r>
      <w:r>
        <w:rPr>
          <w:rStyle w:val="HTMLCode"/>
          <w:rFonts w:ascii="Consolas" w:eastAsiaTheme="majorEastAsia" w:hAnsi="Consolas"/>
          <w:color w:val="24292E"/>
        </w:rPr>
        <w:t>*NONE</w:t>
      </w:r>
      <w:r>
        <w:rPr>
          <w:rFonts w:ascii="Segoe UI" w:hAnsi="Segoe UI" w:cs="Segoe UI"/>
          <w:color w:val="24292E"/>
        </w:rPr>
        <w:t> for the initial program</w:t>
      </w:r>
    </w:p>
    <w:p w14:paraId="32DE7413" w14:textId="6C029D14" w:rsidR="00492AFC" w:rsidRPr="00704841" w:rsidRDefault="00492AFC" w:rsidP="00704841"/>
    <w:p w14:paraId="0233D4BD" w14:textId="77777777" w:rsidR="00492AFC" w:rsidRDefault="00492AFC" w:rsidP="00492AFC">
      <w:pPr>
        <w:pStyle w:val="Heading1"/>
        <w:shd w:val="clear" w:color="auto" w:fill="FFFFFF"/>
        <w:spacing w:after="240"/>
        <w:rPr>
          <w:rFonts w:ascii="Segoe UI" w:hAnsi="Segoe UI" w:cs="Segoe UI"/>
          <w:color w:val="24292E"/>
        </w:rPr>
      </w:pPr>
      <w:r>
        <w:rPr>
          <w:rFonts w:ascii="Segoe UI" w:hAnsi="Segoe UI" w:cs="Segoe UI"/>
          <w:color w:val="24292E"/>
        </w:rPr>
        <w:t>Week 5 Quick Check Questions</w:t>
      </w:r>
    </w:p>
    <w:p w14:paraId="1975015F" w14:textId="77777777" w:rsidR="00492AFC" w:rsidRDefault="00492AFC" w:rsidP="00492AFC">
      <w:pPr>
        <w:pStyle w:val="Heading2"/>
        <w:shd w:val="clear" w:color="auto" w:fill="FFFFFF"/>
        <w:spacing w:before="360" w:after="240"/>
        <w:rPr>
          <w:rFonts w:ascii="Segoe UI" w:hAnsi="Segoe UI" w:cs="Segoe UI"/>
          <w:color w:val="24292E"/>
        </w:rPr>
      </w:pPr>
      <w:r>
        <w:rPr>
          <w:rFonts w:ascii="Segoe UI" w:hAnsi="Segoe UI" w:cs="Segoe UI"/>
          <w:color w:val="24292E"/>
        </w:rPr>
        <w:t>Fill in the blanks</w:t>
      </w:r>
    </w:p>
    <w:p w14:paraId="38C26185" w14:textId="77777777" w:rsidR="00492AFC" w:rsidRDefault="00492AFC" w:rsidP="00492AFC">
      <w:pPr>
        <w:numPr>
          <w:ilvl w:val="0"/>
          <w:numId w:val="3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The first record format in a printer file DDS code is an </w:t>
      </w:r>
      <w:r>
        <w:rPr>
          <w:rStyle w:val="Emphasis"/>
          <w:rFonts w:ascii="Segoe UI" w:hAnsi="Segoe UI" w:cs="Segoe UI"/>
          <w:b/>
          <w:bCs/>
          <w:color w:val="24292E"/>
        </w:rPr>
        <w:t>Absolute</w:t>
      </w:r>
      <w:r>
        <w:rPr>
          <w:rFonts w:ascii="Segoe UI" w:hAnsi="Segoe UI" w:cs="Segoe UI"/>
          <w:color w:val="24292E"/>
        </w:rPr>
        <w:t> record.</w:t>
      </w:r>
    </w:p>
    <w:p w14:paraId="14240B27" w14:textId="77777777" w:rsidR="00492AFC" w:rsidRDefault="00492AFC" w:rsidP="00492AFC">
      <w:pPr>
        <w:numPr>
          <w:ilvl w:val="0"/>
          <w:numId w:val="3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 printer file is an object whose object type is </w:t>
      </w:r>
      <w:r>
        <w:rPr>
          <w:rStyle w:val="Emphasis"/>
          <w:rFonts w:ascii="Segoe UI" w:hAnsi="Segoe UI" w:cs="Segoe UI"/>
          <w:b/>
          <w:bCs/>
          <w:color w:val="24292E"/>
        </w:rPr>
        <w:t>*file</w:t>
      </w:r>
    </w:p>
    <w:p w14:paraId="45CC96DB" w14:textId="77777777" w:rsidR="00492AFC" w:rsidRDefault="00492AFC" w:rsidP="00492AFC">
      <w:pPr>
        <w:numPr>
          <w:ilvl w:val="0"/>
          <w:numId w:val="3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constant in Palette that is solely available in Report Designer for Printer file (not for screen files) is: </w:t>
      </w:r>
      <w:r>
        <w:rPr>
          <w:rStyle w:val="Emphasis"/>
          <w:rFonts w:ascii="Segoe UI" w:hAnsi="Segoe UI" w:cs="Segoe UI"/>
          <w:b/>
          <w:bCs/>
          <w:color w:val="24292E"/>
        </w:rPr>
        <w:t>Page Number</w:t>
      </w:r>
    </w:p>
    <w:p w14:paraId="54C43888" w14:textId="77777777" w:rsidR="00492AFC" w:rsidRDefault="00492AFC" w:rsidP="00492AFC">
      <w:pPr>
        <w:pStyle w:val="Heading2"/>
        <w:shd w:val="clear" w:color="auto" w:fill="FFFFFF"/>
        <w:spacing w:before="360" w:after="240"/>
        <w:rPr>
          <w:rFonts w:ascii="Segoe UI" w:hAnsi="Segoe UI" w:cs="Segoe UI"/>
          <w:color w:val="24292E"/>
        </w:rPr>
      </w:pPr>
      <w:r>
        <w:rPr>
          <w:rFonts w:ascii="Segoe UI" w:hAnsi="Segoe UI" w:cs="Segoe UI"/>
          <w:color w:val="24292E"/>
        </w:rPr>
        <w:t>Short Answer Questions</w:t>
      </w:r>
    </w:p>
    <w:p w14:paraId="06B9A59B" w14:textId="77777777" w:rsidR="00492AFC" w:rsidRDefault="00492AFC" w:rsidP="00492A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Step 1. In RDi Report Designer, what is the easiest way to create a data field in a record format from a db table's column?</w:t>
      </w:r>
    </w:p>
    <w:p w14:paraId="1B12E9E0" w14:textId="77777777" w:rsidR="00492AFC" w:rsidRDefault="00492AFC" w:rsidP="00492A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Naviagate to the table in the remote systems view, right-click, show in table -&gt; fields. Then drag a field from the table into the display file to create a data field (or reference field).</w:t>
      </w:r>
    </w:p>
    <w:p w14:paraId="3FA3038D" w14:textId="77777777" w:rsidR="00492AFC" w:rsidRDefault="00492AFC" w:rsidP="00492A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Step 2. What is the purpose to create the design report in RDi Report Designer?</w:t>
      </w:r>
    </w:p>
    <w:p w14:paraId="6BCC1582" w14:textId="77777777" w:rsidR="00492AFC" w:rsidRDefault="00492AFC" w:rsidP="00492A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Displays all our created record formats all at once, useful for ensuring alignment between fields part of different record formats.</w:t>
      </w:r>
    </w:p>
    <w:p w14:paraId="0F61FB8A" w14:textId="77777777" w:rsidR="00492AFC" w:rsidRDefault="00492AFC" w:rsidP="00492A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Step 3. The two physical files SHIFTWEEK and SHIFTRATES are in library SENECAPAY. What you should do before compiling or running the RPGLE program?</w:t>
      </w:r>
    </w:p>
    <w:p w14:paraId="3CFB9268" w14:textId="77777777" w:rsidR="00492AFC" w:rsidRDefault="00492AFC" w:rsidP="00492A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Ensure that SENECAPAY is in library list</w:t>
      </w:r>
    </w:p>
    <w:p w14:paraId="1A2C7F3E" w14:textId="77777777" w:rsidR="00492AFC" w:rsidRDefault="00492AFC" w:rsidP="00492A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Step 4. Write a CL command to override a database file and give an explanation.</w:t>
      </w:r>
    </w:p>
    <w:p w14:paraId="381A30BC" w14:textId="77777777" w:rsidR="00492AFC" w:rsidRDefault="00492AFC" w:rsidP="00492AFC">
      <w:pPr>
        <w:pStyle w:val="NormalWeb"/>
        <w:shd w:val="clear" w:color="auto" w:fill="FFFFFF"/>
        <w:spacing w:before="0" w:beforeAutospacing="0" w:after="0"/>
        <w:rPr>
          <w:rFonts w:ascii="Segoe UI" w:hAnsi="Segoe UI" w:cs="Segoe UI"/>
          <w:color w:val="24292E"/>
        </w:rPr>
      </w:pPr>
      <w:r>
        <w:rPr>
          <w:rStyle w:val="HTMLCode"/>
          <w:rFonts w:ascii="Consolas" w:hAnsi="Consolas"/>
          <w:color w:val="24292E"/>
        </w:rPr>
        <w:t>OVRDBF __ORIG-DB-FILE__ __OVERRIDE-DB-FILE__</w:t>
      </w:r>
      <w:r>
        <w:rPr>
          <w:rFonts w:ascii="Segoe UI" w:hAnsi="Segoe UI" w:cs="Segoe UI"/>
          <w:color w:val="24292E"/>
        </w:rPr>
        <w:t> When this statement is ran, </w:t>
      </w:r>
      <w:r>
        <w:rPr>
          <w:rStyle w:val="Emphasis"/>
          <w:rFonts w:ascii="Segoe UI" w:hAnsi="Segoe UI" w:cs="Segoe UI"/>
          <w:color w:val="24292E"/>
        </w:rPr>
        <w:t>ORIG-DB-FILE</w:t>
      </w:r>
      <w:r>
        <w:rPr>
          <w:rFonts w:ascii="Segoe UI" w:hAnsi="Segoe UI" w:cs="Segoe UI"/>
          <w:color w:val="24292E"/>
        </w:rPr>
        <w:t> will replace </w:t>
      </w:r>
      <w:r>
        <w:rPr>
          <w:rStyle w:val="Emphasis"/>
          <w:rFonts w:ascii="Segoe UI" w:hAnsi="Segoe UI" w:cs="Segoe UI"/>
          <w:color w:val="24292E"/>
        </w:rPr>
        <w:t>OVERRIDE-DB-FILE</w:t>
      </w:r>
      <w:r>
        <w:rPr>
          <w:rFonts w:ascii="Segoe UI" w:hAnsi="Segoe UI" w:cs="Segoe UI"/>
          <w:color w:val="24292E"/>
        </w:rPr>
        <w:t> instead</w:t>
      </w:r>
    </w:p>
    <w:p w14:paraId="5093BBF2" w14:textId="3B51B4B0" w:rsidR="00492AFC" w:rsidRDefault="001F393D">
      <w:r>
        <w:t xml:space="preserve"> Lab6</w:t>
      </w:r>
      <w:r>
        <w:br/>
      </w:r>
    </w:p>
    <w:p w14:paraId="005D2CD3" w14:textId="77777777" w:rsidR="001F393D" w:rsidRDefault="001F393D" w:rsidP="001F393D">
      <w:pPr>
        <w:pStyle w:val="Heading1"/>
        <w:shd w:val="clear" w:color="auto" w:fill="FFFFFF"/>
        <w:spacing w:after="240"/>
        <w:rPr>
          <w:rFonts w:ascii="Segoe UI" w:hAnsi="Segoe UI" w:cs="Segoe UI"/>
          <w:color w:val="24292E"/>
        </w:rPr>
      </w:pPr>
      <w:r>
        <w:rPr>
          <w:rFonts w:ascii="Segoe UI" w:hAnsi="Segoe UI" w:cs="Segoe UI"/>
          <w:color w:val="24292E"/>
        </w:rPr>
        <w:t>Week 6 Notes</w:t>
      </w:r>
    </w:p>
    <w:p w14:paraId="613DF020" w14:textId="77777777" w:rsidR="00D145DE" w:rsidRDefault="00D145DE" w:rsidP="001F393D">
      <w:pPr>
        <w:pStyle w:val="NormalWeb"/>
        <w:shd w:val="clear" w:color="auto" w:fill="FFFFFF"/>
        <w:spacing w:before="0" w:beforeAutospacing="0"/>
      </w:pPr>
      <w:r>
        <w:t xml:space="preserve">There 2 kinds of fields in record formats: § </w:t>
      </w:r>
    </w:p>
    <w:p w14:paraId="350D4E6D" w14:textId="77777777" w:rsidR="00D145DE" w:rsidRDefault="00D145DE" w:rsidP="001F393D">
      <w:pPr>
        <w:pStyle w:val="NormalWeb"/>
        <w:shd w:val="clear" w:color="auto" w:fill="FFFFFF"/>
        <w:spacing w:before="0" w:beforeAutospacing="0"/>
      </w:pPr>
      <w:r>
        <w:t xml:space="preserve">Named fields – similar to the ones in display/screen files § </w:t>
      </w:r>
    </w:p>
    <w:p w14:paraId="7D19261B" w14:textId="2031E43A" w:rsidR="001F393D" w:rsidRDefault="00D145DE" w:rsidP="001F393D">
      <w:pPr>
        <w:pStyle w:val="NormalWeb"/>
        <w:shd w:val="clear" w:color="auto" w:fill="FFFFFF"/>
        <w:spacing w:before="0" w:beforeAutospacing="0"/>
        <w:rPr>
          <w:rFonts w:ascii="Segoe UI" w:hAnsi="Segoe UI" w:cs="Segoe UI"/>
          <w:color w:val="24292E"/>
        </w:rPr>
      </w:pPr>
      <w:r>
        <w:t>(data) fields – can be created by dragging from database table's columns, i.e. physical file's fields in RDi</w:t>
      </w:r>
    </w:p>
    <w:p w14:paraId="488DA412" w14:textId="124C4340" w:rsidR="001F393D" w:rsidRDefault="007213AA">
      <w:r>
        <w:t>Lab7</w:t>
      </w:r>
    </w:p>
    <w:p w14:paraId="12BCB43C" w14:textId="2E3C40BA" w:rsidR="000B48D4" w:rsidRDefault="000B48D4">
      <w:r>
        <w:t xml:space="preserve"> Dynamic Program Calls: </w:t>
      </w:r>
      <w:r>
        <w:rPr>
          <w:rFonts w:ascii="Arial" w:hAnsi="Arial" w:cs="Arial"/>
        </w:rPr>
        <w:t>►</w:t>
      </w:r>
      <w:r>
        <w:t xml:space="preserve"> a program calls another program: § An OPM program can call another OPM program or an ILE program § An ILE program can call an OPM program or another ILE program § Static Procedure Calls: </w:t>
      </w:r>
      <w:r>
        <w:rPr>
          <w:rFonts w:ascii="Arial" w:hAnsi="Arial" w:cs="Arial"/>
        </w:rPr>
        <w:t>►</w:t>
      </w:r>
      <w:r>
        <w:t>used to call: § a procedure within the same module § a procedu</w:t>
      </w:r>
    </w:p>
    <w:p w14:paraId="355964E9" w14:textId="453AE22A" w:rsidR="00E83186" w:rsidRDefault="00E83186">
      <w:r>
        <w:t>Lab8</w:t>
      </w:r>
    </w:p>
    <w:p w14:paraId="104D2B59" w14:textId="77777777" w:rsidR="00E83186" w:rsidRDefault="00E83186" w:rsidP="00E83186">
      <w:pPr>
        <w:pStyle w:val="Heading1"/>
        <w:shd w:val="clear" w:color="auto" w:fill="FFFFFF"/>
        <w:spacing w:after="240"/>
        <w:rPr>
          <w:rFonts w:ascii="Segoe UI" w:hAnsi="Segoe UI" w:cs="Segoe UI"/>
          <w:color w:val="24292E"/>
        </w:rPr>
      </w:pPr>
      <w:r>
        <w:rPr>
          <w:rFonts w:ascii="Segoe UI" w:hAnsi="Segoe UI" w:cs="Segoe UI"/>
          <w:color w:val="24292E"/>
        </w:rPr>
        <w:t>Lab Question Week 8</w:t>
      </w:r>
    </w:p>
    <w:p w14:paraId="7B84A775" w14:textId="77777777" w:rsidR="00E83186" w:rsidRDefault="00E83186" w:rsidP="00E83186">
      <w:pPr>
        <w:numPr>
          <w:ilvl w:val="0"/>
          <w:numId w:val="4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When you display the players to the user and the user goes back to the main</w:t>
      </w:r>
      <w:r>
        <w:rPr>
          <w:rFonts w:ascii="Segoe UI" w:hAnsi="Segoe UI" w:cs="Segoe UI"/>
          <w:color w:val="24292E"/>
        </w:rPr>
        <w:br/>
        <w:t>menu and decides to display the players again, you need to remove the data</w:t>
      </w:r>
      <w:r>
        <w:rPr>
          <w:rFonts w:ascii="Segoe UI" w:hAnsi="Segoe UI" w:cs="Segoe UI"/>
          <w:color w:val="24292E"/>
        </w:rPr>
        <w:br/>
        <w:t>in the subfile. How did you do this done?</w:t>
      </w:r>
      <w:r>
        <w:rPr>
          <w:rFonts w:ascii="Segoe UI" w:hAnsi="Segoe UI" w:cs="Segoe UI"/>
          <w:color w:val="24292E"/>
        </w:rPr>
        <w:br/>
      </w:r>
      <w:r>
        <w:rPr>
          <w:rStyle w:val="Emphasis"/>
          <w:rFonts w:ascii="Segoe UI" w:hAnsi="Segoe UI" w:cs="Segoe UI"/>
          <w:b/>
          <w:bCs/>
          <w:color w:val="24292E"/>
        </w:rPr>
        <w:t>A. Turn on the SFLCLR attribute and WRITE to the control record format to effectively clear the data</w:t>
      </w:r>
    </w:p>
    <w:p w14:paraId="7F03502D" w14:textId="24B78BFF" w:rsidR="00E83186" w:rsidRDefault="002E25E4">
      <w:r>
        <w:t>Lab9</w:t>
      </w:r>
    </w:p>
    <w:p w14:paraId="30828031" w14:textId="197CA761" w:rsidR="002E25E4" w:rsidRDefault="002E25E4"/>
    <w:p w14:paraId="4759C30F" w14:textId="77777777" w:rsidR="002E25E4" w:rsidRDefault="002E25E4" w:rsidP="002E25E4">
      <w:pPr>
        <w:pStyle w:val="Heading1"/>
        <w:shd w:val="clear" w:color="auto" w:fill="FFFFFF"/>
        <w:spacing w:after="240"/>
        <w:rPr>
          <w:rFonts w:ascii="Segoe UI" w:hAnsi="Segoe UI" w:cs="Segoe UI"/>
          <w:color w:val="24292E"/>
        </w:rPr>
      </w:pPr>
      <w:r>
        <w:rPr>
          <w:rFonts w:ascii="Segoe UI" w:hAnsi="Segoe UI" w:cs="Segoe UI"/>
          <w:color w:val="24292E"/>
        </w:rPr>
        <w:t>Week 9 general notes</w:t>
      </w:r>
    </w:p>
    <w:p w14:paraId="599CEA98" w14:textId="77777777" w:rsidR="002E25E4" w:rsidRDefault="002E25E4" w:rsidP="002E25E4">
      <w:pPr>
        <w:pStyle w:val="Heading2"/>
        <w:shd w:val="clear" w:color="auto" w:fill="FFFFFF"/>
        <w:spacing w:before="360" w:after="240"/>
        <w:rPr>
          <w:rFonts w:ascii="Segoe UI" w:hAnsi="Segoe UI" w:cs="Segoe UI"/>
          <w:color w:val="24292E"/>
        </w:rPr>
      </w:pPr>
      <w:r>
        <w:rPr>
          <w:rFonts w:ascii="Segoe UI" w:hAnsi="Segoe UI" w:cs="Segoe UI"/>
          <w:color w:val="24292E"/>
        </w:rPr>
        <w:t>Embedded SQL</w:t>
      </w:r>
    </w:p>
    <w:p w14:paraId="73E0A261" w14:textId="77777777" w:rsidR="002E25E4" w:rsidRDefault="002E25E4" w:rsidP="002E2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 use an SQL precompiler directive to inform the compiler that what's comming up next is SQL.</w:t>
      </w:r>
    </w:p>
    <w:p w14:paraId="0BC2694A" w14:textId="77777777" w:rsidR="002E25E4" w:rsidRDefault="002E25E4" w:rsidP="002E2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Example:</w:t>
      </w:r>
    </w:p>
    <w:p w14:paraId="3C4DEDB6" w14:textId="77777777" w:rsidR="002E25E4" w:rsidRDefault="002E25E4" w:rsidP="002E25E4">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EXEC SQL</w:t>
      </w:r>
    </w:p>
    <w:p w14:paraId="14A530F1" w14:textId="77777777" w:rsidR="002E25E4" w:rsidRDefault="002E25E4" w:rsidP="002E25E4">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SQLSTATEMENT;</w:t>
      </w:r>
    </w:p>
    <w:p w14:paraId="20534E84" w14:textId="77777777" w:rsidR="002E25E4" w:rsidRDefault="002E25E4" w:rsidP="002E25E4">
      <w:pPr>
        <w:pStyle w:val="NormalWeb"/>
        <w:shd w:val="clear" w:color="auto" w:fill="FFFFFF"/>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NOTE:</w:t>
      </w:r>
      <w:r>
        <w:rPr>
          <w:rFonts w:ascii="Segoe UI" w:hAnsi="Segoe UI" w:cs="Segoe UI"/>
          <w:color w:val="24292E"/>
        </w:rPr>
        <w:t> Make sure the file/member that contains your source code is of type: SQLRPGLE. If the file type is RPGLE, the SQL precompiler directive will show up as an error.</w:t>
      </w:r>
    </w:p>
    <w:p w14:paraId="36F7E3F0" w14:textId="77777777" w:rsidR="002E25E4" w:rsidRDefault="002E25E4" w:rsidP="002E2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More information</w:t>
      </w:r>
    </w:p>
    <w:p w14:paraId="5EF03AB0" w14:textId="77777777" w:rsidR="002E25E4" w:rsidRDefault="002E25E4" w:rsidP="002E2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At compile time, the SQL precompiler that will look through all the code and every time it encounters a directive it knows there is a SQL statement. The SQL precompiler will translate that SQL statement into RPGLE code so that the RPGLE compiler is able to parse the code.</w:t>
      </w:r>
    </w:p>
    <w:p w14:paraId="41085D3C" w14:textId="77777777" w:rsidR="002E25E4" w:rsidRDefault="002E25E4" w:rsidP="002E25E4">
      <w:pPr>
        <w:pStyle w:val="Heading2"/>
        <w:shd w:val="clear" w:color="auto" w:fill="FFFFFF"/>
        <w:spacing w:before="360" w:after="240"/>
        <w:rPr>
          <w:rFonts w:ascii="Segoe UI" w:hAnsi="Segoe UI" w:cs="Segoe UI"/>
          <w:color w:val="24292E"/>
        </w:rPr>
      </w:pPr>
      <w:r>
        <w:rPr>
          <w:rFonts w:ascii="Segoe UI" w:hAnsi="Segoe UI" w:cs="Segoe UI"/>
          <w:color w:val="24292E"/>
        </w:rPr>
        <w:t>Host variables</w:t>
      </w:r>
    </w:p>
    <w:p w14:paraId="78EDA4D4" w14:textId="77777777" w:rsidR="002E25E4" w:rsidRDefault="002E25E4" w:rsidP="002E2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When we refer to an RPGLE variable inside of an SQL statement we refer to it as a host variable. Host variables have a colon(':') prepended to their name when they are in use in an SQL statement.</w:t>
      </w:r>
    </w:p>
    <w:p w14:paraId="4FD957A5" w14:textId="77777777" w:rsidR="002E25E4" w:rsidRDefault="002E25E4" w:rsidP="002E2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Externalally described data structure</w:t>
      </w:r>
    </w:p>
    <w:p w14:paraId="60042DE1" w14:textId="77777777" w:rsidR="002E25E4" w:rsidRDefault="002E25E4" w:rsidP="002E2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 bring in all the host variables(RPGLE variables) in at compile time, we can declare a data structure based on a externally described table:</w:t>
      </w:r>
    </w:p>
    <w:p w14:paraId="1B6101E2" w14:textId="77777777" w:rsidR="002E25E4" w:rsidRDefault="002E25E4" w:rsidP="002E25E4">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DCL-DS CUSTOMER EXT END-DS;</w:t>
      </w:r>
    </w:p>
    <w:p w14:paraId="7391F937" w14:textId="77777777" w:rsidR="002E25E4" w:rsidRDefault="002E25E4" w:rsidP="002E2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one line of code at compile time will bring in all the fields in a table and define them properly. You'll get the right field name, type, size. Once we do this, we can refer to all the fields in the table referenced as host variables in our SQL statements.</w:t>
      </w:r>
    </w:p>
    <w:p w14:paraId="4212A313" w14:textId="77777777" w:rsidR="002E25E4" w:rsidRDefault="002E25E4" w:rsidP="002E25E4">
      <w:pPr>
        <w:pStyle w:val="Heading2"/>
        <w:shd w:val="clear" w:color="auto" w:fill="FFFFFF"/>
        <w:spacing w:before="360" w:after="240"/>
        <w:rPr>
          <w:rFonts w:ascii="Segoe UI" w:hAnsi="Segoe UI" w:cs="Segoe UI"/>
          <w:color w:val="24292E"/>
        </w:rPr>
      </w:pPr>
      <w:r>
        <w:rPr>
          <w:rFonts w:ascii="Segoe UI" w:hAnsi="Segoe UI" w:cs="Segoe UI"/>
          <w:color w:val="24292E"/>
        </w:rPr>
        <w:t>Meanings</w:t>
      </w:r>
    </w:p>
    <w:p w14:paraId="6006DF8D" w14:textId="77777777" w:rsidR="002E25E4" w:rsidRDefault="002E25E4" w:rsidP="002E25E4">
      <w:pPr>
        <w:numPr>
          <w:ilvl w:val="0"/>
          <w:numId w:val="4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DCL-DS -&gt; declare data structure</w:t>
      </w:r>
    </w:p>
    <w:p w14:paraId="02BB014A" w14:textId="77777777" w:rsidR="002E25E4" w:rsidRDefault="002E25E4" w:rsidP="002E25E4">
      <w:pPr>
        <w:numPr>
          <w:ilvl w:val="0"/>
          <w:numId w:val="4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CUSTOMER -&gt; external file name we want to reference</w:t>
      </w:r>
    </w:p>
    <w:p w14:paraId="5B2D17EC" w14:textId="77777777" w:rsidR="002E25E4" w:rsidRDefault="002E25E4" w:rsidP="002E25E4">
      <w:pPr>
        <w:numPr>
          <w:ilvl w:val="0"/>
          <w:numId w:val="4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EXT -&gt; specifying that the name CUSTOMER is in a fact an externally described file.</w:t>
      </w:r>
    </w:p>
    <w:p w14:paraId="6BFBA0BC" w14:textId="77777777" w:rsidR="002E25E4" w:rsidRDefault="002E25E4" w:rsidP="002E25E4">
      <w:pPr>
        <w:numPr>
          <w:ilvl w:val="0"/>
          <w:numId w:val="4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END-DS -&gt; End data structure.</w:t>
      </w:r>
    </w:p>
    <w:p w14:paraId="2F5241A3" w14:textId="77777777" w:rsidR="002E25E4" w:rsidRDefault="002E25E4" w:rsidP="002E25E4">
      <w:pPr>
        <w:pStyle w:val="Heading2"/>
        <w:shd w:val="clear" w:color="auto" w:fill="FFFFFF"/>
        <w:spacing w:before="360" w:after="240"/>
        <w:rPr>
          <w:rFonts w:ascii="Segoe UI" w:hAnsi="Segoe UI" w:cs="Segoe UI"/>
          <w:color w:val="24292E"/>
        </w:rPr>
      </w:pPr>
      <w:r>
        <w:rPr>
          <w:rFonts w:ascii="Segoe UI" w:hAnsi="Segoe UI" w:cs="Segoe UI"/>
          <w:color w:val="24292E"/>
        </w:rPr>
        <w:t>Indicator variables</w:t>
      </w:r>
    </w:p>
    <w:p w14:paraId="01ACCF14" w14:textId="77777777" w:rsidR="002E25E4" w:rsidRDefault="002E25E4" w:rsidP="002E2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Used in situations where we have the possibility of the retrieved value(s) from a record could be null. If The value retrieved from a specific column happens to be null, </w:t>
      </w:r>
      <w:r>
        <w:rPr>
          <w:rStyle w:val="Strong"/>
          <w:rFonts w:ascii="Segoe UI" w:eastAsiaTheme="majorEastAsia" w:hAnsi="Segoe UI" w:cs="Segoe UI"/>
          <w:color w:val="24292E"/>
        </w:rPr>
        <w:t>The assignment cannot happen</w:t>
      </w:r>
      <w:r>
        <w:rPr>
          <w:rFonts w:ascii="Segoe UI" w:hAnsi="Segoe UI" w:cs="Segoe UI"/>
          <w:color w:val="24292E"/>
        </w:rPr>
        <w:t> Thus, an indicator variable is required to know when we get a null value (and attempted to assign to our host variable(s))</w:t>
      </w:r>
    </w:p>
    <w:p w14:paraId="5D90E2F8" w14:textId="77777777" w:rsidR="002E25E4" w:rsidRDefault="002E25E4" w:rsidP="002E2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 define standalone indicator variables for this.</w:t>
      </w:r>
      <w:r>
        <w:rPr>
          <w:rFonts w:ascii="Segoe UI" w:hAnsi="Segoe UI" w:cs="Segoe UI"/>
          <w:color w:val="24292E"/>
        </w:rPr>
        <w:br/>
        <w:t>When defining an indicator variable, it must be of type binary and have decimal size of 4 (no precision).</w:t>
      </w:r>
    </w:p>
    <w:p w14:paraId="1A60207C" w14:textId="77777777" w:rsidR="002E25E4" w:rsidRDefault="002E25E4" w:rsidP="002E25E4">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DCL-S SHIPCITYNULL BINDEC(4:0);</w:t>
      </w:r>
    </w:p>
    <w:p w14:paraId="74CAFE19" w14:textId="77777777" w:rsidR="002E25E4" w:rsidRDefault="002E25E4" w:rsidP="002E25E4">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DCL-S DISCOUNTNULL BINDEC(4:0);</w:t>
      </w:r>
    </w:p>
    <w:p w14:paraId="2A83091B" w14:textId="77777777" w:rsidR="002E25E4" w:rsidRDefault="002E25E4" w:rsidP="002E2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When an attempt to store a value of NULL into a host variable, the indicator variable was take on the value of -1 (0 otherwise).</w:t>
      </w:r>
    </w:p>
    <w:p w14:paraId="00012CC0" w14:textId="77777777" w:rsidR="002E25E4" w:rsidRDefault="002E25E4" w:rsidP="002E2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Definition of NULL</w:t>
      </w:r>
    </w:p>
    <w:p w14:paraId="481E705B" w14:textId="77777777" w:rsidR="002E25E4" w:rsidRDefault="002E25E4" w:rsidP="002E25E4">
      <w:pPr>
        <w:pStyle w:val="NormalWeb"/>
        <w:shd w:val="clear" w:color="auto" w:fill="FFFFFF"/>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NULL means unknown value</w:t>
      </w:r>
    </w:p>
    <w:p w14:paraId="52C92C26" w14:textId="77777777" w:rsidR="002E25E4" w:rsidRDefault="002E25E4" w:rsidP="002E2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Example of embedded SQL</w:t>
      </w:r>
    </w:p>
    <w:p w14:paraId="0AAF9463" w14:textId="77777777" w:rsidR="002E25E4" w:rsidRDefault="002E25E4" w:rsidP="002E2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Reminder: because we declared a CUSTOMER data structure, we get all the host variables defined ready to use.</w:t>
      </w:r>
    </w:p>
    <w:p w14:paraId="0CDC40A2" w14:textId="77777777" w:rsidR="002E25E4" w:rsidRDefault="002E25E4" w:rsidP="002E25E4">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EXEC SQL // SQL precompiler</w:t>
      </w:r>
    </w:p>
    <w:p w14:paraId="78A82FD6" w14:textId="77777777" w:rsidR="002E25E4" w:rsidRDefault="002E25E4" w:rsidP="002E25E4">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SELECT CUSTID, // all selected columns must have a corresponding</w:t>
      </w:r>
    </w:p>
    <w:p w14:paraId="67400C4B" w14:textId="77777777" w:rsidR="002E25E4" w:rsidRDefault="002E25E4" w:rsidP="002E25E4">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NAME,   // variable.</w:t>
      </w:r>
    </w:p>
    <w:p w14:paraId="1F247449" w14:textId="77777777" w:rsidR="002E25E4" w:rsidRDefault="002E25E4" w:rsidP="002E25E4">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SHIPCITY,</w:t>
      </w:r>
    </w:p>
    <w:p w14:paraId="548DE298" w14:textId="77777777" w:rsidR="002E25E4" w:rsidRDefault="002E25E4" w:rsidP="002E25E4">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DISCOUNT</w:t>
      </w:r>
    </w:p>
    <w:p w14:paraId="623AC565" w14:textId="77777777" w:rsidR="002E25E4" w:rsidRDefault="002E25E4" w:rsidP="002E25E4">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INTO :CUSTID,</w:t>
      </w:r>
    </w:p>
    <w:p w14:paraId="03B3AE47" w14:textId="77777777" w:rsidR="002E25E4" w:rsidRDefault="002E25E4" w:rsidP="002E25E4">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:NAME,</w:t>
      </w:r>
    </w:p>
    <w:p w14:paraId="1F319391" w14:textId="77777777" w:rsidR="002E25E4" w:rsidRDefault="002E25E4" w:rsidP="002E25E4">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:SHIPCITY :SHIPCITYNULL, // Note: the space between the</w:t>
      </w:r>
    </w:p>
    <w:p w14:paraId="4BF6D6E0" w14:textId="77777777" w:rsidR="002E25E4" w:rsidRDefault="002E25E4" w:rsidP="002E25E4">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:DISCOUNT :DISCOUNTNULL  // host vars and indicator vars</w:t>
      </w:r>
    </w:p>
    <w:p w14:paraId="579E27DD" w14:textId="77777777" w:rsidR="002E25E4" w:rsidRDefault="002E25E4" w:rsidP="002E25E4">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FROM BCI433LIB/CUSTOMER</w:t>
      </w:r>
    </w:p>
    <w:p w14:paraId="696C36FA" w14:textId="77777777" w:rsidR="002E25E4" w:rsidRDefault="002E25E4" w:rsidP="002E25E4">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WHERE CUSTID = :CUSTID</w:t>
      </w:r>
    </w:p>
    <w:p w14:paraId="77861206" w14:textId="77777777" w:rsidR="002E25E4" w:rsidRDefault="002E25E4" w:rsidP="002E2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host variables are in the same order as the column names.</w:t>
      </w:r>
    </w:p>
    <w:p w14:paraId="6D6E5E06" w14:textId="77777777" w:rsidR="002E25E4" w:rsidRDefault="002E25E4" w:rsidP="002E25E4">
      <w:pPr>
        <w:pStyle w:val="Heading2"/>
        <w:shd w:val="clear" w:color="auto" w:fill="FFFFFF"/>
        <w:spacing w:before="360" w:after="240"/>
        <w:rPr>
          <w:rFonts w:ascii="Segoe UI" w:hAnsi="Segoe UI" w:cs="Segoe UI"/>
          <w:color w:val="24292E"/>
        </w:rPr>
      </w:pPr>
      <w:r>
        <w:rPr>
          <w:rFonts w:ascii="Segoe UI" w:hAnsi="Segoe UI" w:cs="Segoe UI"/>
          <w:color w:val="24292E"/>
        </w:rPr>
        <w:t>SQL Communications Area</w:t>
      </w:r>
    </w:p>
    <w:p w14:paraId="3E19F11C" w14:textId="77777777" w:rsidR="002E25E4" w:rsidRDefault="002E25E4" w:rsidP="002E2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When you have an embedded SQL statement in an RPGLE program, you should always check for possible errors that could occur. We get feedback from a recent SQL statement from the SQL Communications Area. It provides fields that we can check to find what happened with the recent SQL statement that had executed.</w:t>
      </w:r>
    </w:p>
    <w:p w14:paraId="04438C6D" w14:textId="77777777" w:rsidR="002E25E4" w:rsidRDefault="002E25E4" w:rsidP="002E2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 lot can go wrong with the execution of SQL statements.</w:t>
      </w:r>
    </w:p>
    <w:p w14:paraId="2E6EEF7D" w14:textId="77777777" w:rsidR="002E25E4" w:rsidRDefault="002E25E4" w:rsidP="002E2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SQLCODE</w:t>
      </w:r>
    </w:p>
    <w:p w14:paraId="70E66998" w14:textId="77777777" w:rsidR="002E25E4" w:rsidRDefault="002E25E4" w:rsidP="002E25E4">
      <w:pPr>
        <w:numPr>
          <w:ilvl w:val="0"/>
          <w:numId w:val="43"/>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&lt; 0 - ERROR</w:t>
      </w:r>
    </w:p>
    <w:p w14:paraId="526DEE98" w14:textId="77777777" w:rsidR="002E25E4" w:rsidRDefault="002E25E4" w:rsidP="002E25E4">
      <w:pPr>
        <w:numPr>
          <w:ilvl w:val="0"/>
          <w:numId w:val="4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0 - SUCCESSFUL execution (may have a warning, and thus we should still check for warnings).</w:t>
      </w:r>
    </w:p>
    <w:p w14:paraId="5E671927" w14:textId="77777777" w:rsidR="002E25E4" w:rsidRDefault="002E25E4" w:rsidP="002E25E4">
      <w:pPr>
        <w:pStyle w:val="NormalWeb"/>
        <w:numPr>
          <w:ilvl w:val="0"/>
          <w:numId w:val="43"/>
        </w:numPr>
        <w:shd w:val="clear" w:color="auto" w:fill="FFFFFF"/>
        <w:spacing w:before="0" w:beforeAutospacing="0" w:after="0" w:afterAutospacing="0"/>
        <w:rPr>
          <w:rFonts w:ascii="Segoe UI" w:hAnsi="Segoe UI" w:cs="Segoe UI"/>
          <w:color w:val="24292E"/>
        </w:rPr>
      </w:pPr>
      <w:r>
        <w:rPr>
          <w:rFonts w:ascii="Segoe UI" w:hAnsi="Segoe UI" w:cs="Segoe UI"/>
          <w:color w:val="24292E"/>
        </w:rPr>
        <w:t>0 - SUCCESSFUL execution with a definite warning</w:t>
      </w:r>
    </w:p>
    <w:p w14:paraId="343CE880" w14:textId="77777777" w:rsidR="002E25E4" w:rsidRDefault="002E25E4" w:rsidP="002E2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examples:</w:t>
      </w:r>
    </w:p>
    <w:p w14:paraId="1FB04F98" w14:textId="77777777" w:rsidR="002E25E4" w:rsidRDefault="002E25E4" w:rsidP="002E25E4">
      <w:pPr>
        <w:numPr>
          <w:ilvl w:val="0"/>
          <w:numId w:val="4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100 - Row not found -&gt; </w:t>
      </w:r>
      <w:r>
        <w:rPr>
          <w:rStyle w:val="Strong"/>
          <w:rFonts w:ascii="Segoe UI" w:hAnsi="Segoe UI" w:cs="Segoe UI"/>
          <w:color w:val="24292E"/>
        </w:rPr>
        <w:t>common and used in the lab</w:t>
      </w:r>
    </w:p>
    <w:p w14:paraId="49EA2C92" w14:textId="77777777" w:rsidR="002E25E4" w:rsidRDefault="002E25E4" w:rsidP="002E25E4">
      <w:pPr>
        <w:numPr>
          <w:ilvl w:val="0"/>
          <w:numId w:val="4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811 - More than one row (happends with a SELECT ... INTO ... statement)</w:t>
      </w:r>
    </w:p>
    <w:p w14:paraId="37BCB947" w14:textId="77777777" w:rsidR="002E25E4" w:rsidRDefault="002E25E4" w:rsidP="002E2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SQLWN</w:t>
      </w:r>
    </w:p>
    <w:p w14:paraId="5E1CA345" w14:textId="77777777" w:rsidR="002E25E4" w:rsidRDefault="002E25E4" w:rsidP="002E2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One digit follows SQLWN to specify the warning. It could be any digit from 0-9.</w:t>
      </w:r>
    </w:p>
    <w:p w14:paraId="0BB07D0A" w14:textId="77777777" w:rsidR="002E25E4" w:rsidRDefault="002E25E4" w:rsidP="002E2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SQLWN0 is a catch all for all other SQL warn fields (that is, if any other SQLWN? field has a value of 'W', then SQLWN0 with have a value of 'W' as well)</w:t>
      </w:r>
    </w:p>
    <w:p w14:paraId="0CB99C7D" w14:textId="77777777" w:rsidR="002E25E4" w:rsidRDefault="002E25E4" w:rsidP="002E25E4">
      <w:pPr>
        <w:pStyle w:val="Heading4"/>
        <w:shd w:val="clear" w:color="auto" w:fill="FFFFFF"/>
        <w:spacing w:before="360" w:after="240"/>
        <w:rPr>
          <w:rFonts w:ascii="Segoe UI" w:hAnsi="Segoe UI" w:cs="Segoe UI"/>
          <w:color w:val="24292E"/>
        </w:rPr>
      </w:pPr>
      <w:r>
        <w:rPr>
          <w:rFonts w:ascii="Segoe UI" w:hAnsi="Segoe UI" w:cs="Segoe UI"/>
          <w:color w:val="24292E"/>
        </w:rPr>
        <w:t>Sample code to check for error (SQLCODE and SQLWRN)</w:t>
      </w:r>
    </w:p>
    <w:p w14:paraId="47B50F32" w14:textId="77777777" w:rsidR="002E25E4" w:rsidRDefault="002E25E4" w:rsidP="002E2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IF (SQLCODE &lt;&gt; 0) OR (SQLWN0 = 'W'); EXSR SQLPROBLEM; ENDIF;</w:t>
      </w:r>
    </w:p>
    <w:p w14:paraId="0814DC51" w14:textId="77777777" w:rsidR="002E25E4" w:rsidRDefault="002E25E4" w:rsidP="002E2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SQLSTATE -&gt; modern technique to get feedback</w:t>
      </w:r>
    </w:p>
    <w:p w14:paraId="2354B92A" w14:textId="77777777" w:rsidR="002E25E4" w:rsidRDefault="002E25E4" w:rsidP="002E2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SQLSTATE returns 5 characters with the meanings:</w:t>
      </w:r>
    </w:p>
    <w:p w14:paraId="04503A68" w14:textId="77777777" w:rsidR="002E25E4" w:rsidRDefault="002E25E4" w:rsidP="002E25E4">
      <w:pPr>
        <w:numPr>
          <w:ilvl w:val="0"/>
          <w:numId w:val="4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'00000' - SUCCESSFUL EXECUTION</w:t>
      </w:r>
    </w:p>
    <w:p w14:paraId="14DD5976" w14:textId="77777777" w:rsidR="002E25E4" w:rsidRDefault="002E25E4" w:rsidP="002E25E4">
      <w:pPr>
        <w:numPr>
          <w:ilvl w:val="0"/>
          <w:numId w:val="4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'02000' - ROW NOT FOUND</w:t>
      </w:r>
    </w:p>
    <w:p w14:paraId="0ABDC7C1" w14:textId="77777777" w:rsidR="002E25E4" w:rsidRDefault="002E25E4" w:rsidP="002E25E4">
      <w:pPr>
        <w:numPr>
          <w:ilvl w:val="0"/>
          <w:numId w:val="4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'01???' - WARNING</w:t>
      </w:r>
    </w:p>
    <w:p w14:paraId="2DA50052" w14:textId="77777777" w:rsidR="002E25E4" w:rsidRDefault="002E25E4" w:rsidP="002E25E4">
      <w:pPr>
        <w:numPr>
          <w:ilvl w:val="0"/>
          <w:numId w:val="4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ANYTHING ELSE - some other ERROR</w:t>
      </w:r>
    </w:p>
    <w:p w14:paraId="2E0A0F06" w14:textId="77777777" w:rsidR="002E25E4" w:rsidRDefault="002E25E4" w:rsidP="002E25E4">
      <w:pPr>
        <w:pStyle w:val="Heading4"/>
        <w:shd w:val="clear" w:color="auto" w:fill="FFFFFF"/>
        <w:spacing w:before="360" w:after="240"/>
        <w:rPr>
          <w:rFonts w:ascii="Segoe UI" w:hAnsi="Segoe UI" w:cs="Segoe UI"/>
          <w:color w:val="24292E"/>
        </w:rPr>
      </w:pPr>
      <w:r>
        <w:rPr>
          <w:rFonts w:ascii="Segoe UI" w:hAnsi="Segoe UI" w:cs="Segoe UI"/>
          <w:color w:val="24292E"/>
        </w:rPr>
        <w:t>Example of SQLSTATE</w:t>
      </w:r>
    </w:p>
    <w:p w14:paraId="52EF2CB9" w14:textId="77777777" w:rsidR="002E25E4" w:rsidRDefault="002E25E4" w:rsidP="002E25E4">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SELECT</w:t>
      </w:r>
    </w:p>
    <w:p w14:paraId="3C93A35A" w14:textId="77777777" w:rsidR="002E25E4" w:rsidRDefault="002E25E4" w:rsidP="002E25E4">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WHEN SQLSTATE = '00000';</w:t>
      </w:r>
    </w:p>
    <w:p w14:paraId="06EE8DFD" w14:textId="77777777" w:rsidR="002E25E4" w:rsidRDefault="002E25E4" w:rsidP="002E25E4">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14:paraId="08C9D1AB" w14:textId="77777777" w:rsidR="002E25E4" w:rsidRDefault="002E25E4" w:rsidP="002E25E4">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When SQLSTATE is all 0's, we want to get out of this SELECT</w:t>
      </w:r>
    </w:p>
    <w:p w14:paraId="417D4DC9" w14:textId="77777777" w:rsidR="002E25E4" w:rsidRDefault="002E25E4" w:rsidP="002E25E4">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routine. One technique is to do an assignment to a DUMMY</w:t>
      </w:r>
    </w:p>
    <w:p w14:paraId="7F1DE87D" w14:textId="77777777" w:rsidR="002E25E4" w:rsidRDefault="002E25E4" w:rsidP="002E25E4">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field.</w:t>
      </w:r>
    </w:p>
    <w:p w14:paraId="396D06C3" w14:textId="77777777" w:rsidR="002E25E4" w:rsidRDefault="002E25E4" w:rsidP="002E25E4">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14:paraId="26A92A5A" w14:textId="77777777" w:rsidR="002E25E4" w:rsidRDefault="002E25E4" w:rsidP="002E25E4">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DUMMY = 1;</w:t>
      </w:r>
    </w:p>
    <w:p w14:paraId="42CA8B6C" w14:textId="77777777" w:rsidR="002E25E4" w:rsidRDefault="002E25E4" w:rsidP="002E25E4">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WHEN SQLSTATE = '02000';</w:t>
      </w:r>
    </w:p>
    <w:p w14:paraId="6F538812" w14:textId="77777777" w:rsidR="002E25E4" w:rsidRDefault="002E25E4" w:rsidP="002E25E4">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EXSR ROWNOTFOUND;</w:t>
      </w:r>
    </w:p>
    <w:p w14:paraId="72981292" w14:textId="77777777" w:rsidR="002E25E4" w:rsidRDefault="002E25E4" w:rsidP="002E25E4">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WHEN %SUBST(SQLSTATE:1:2) = '01'; // '01' as the first two digits</w:t>
      </w:r>
    </w:p>
    <w:p w14:paraId="4F0D6AF1" w14:textId="77777777" w:rsidR="002E25E4" w:rsidRDefault="002E25E4" w:rsidP="002E25E4">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EXSR WARNING;                   // denotes some kind of warning</w:t>
      </w:r>
    </w:p>
    <w:p w14:paraId="50CC7BC9" w14:textId="77777777" w:rsidR="002E25E4" w:rsidRDefault="002E25E4" w:rsidP="002E25E4">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OTHER;</w:t>
      </w:r>
    </w:p>
    <w:p w14:paraId="4FB5BEDC" w14:textId="77777777" w:rsidR="002E25E4" w:rsidRDefault="002E25E4" w:rsidP="002E25E4">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EXSR SQLERROR;</w:t>
      </w:r>
    </w:p>
    <w:p w14:paraId="0A67ECE5" w14:textId="77777777" w:rsidR="002E25E4" w:rsidRDefault="002E25E4" w:rsidP="002E25E4">
      <w:pPr>
        <w:pStyle w:val="HTMLPreformatted"/>
        <w:rPr>
          <w:rFonts w:ascii="Consolas" w:hAnsi="Consolas"/>
          <w:color w:val="24292E"/>
        </w:rPr>
      </w:pPr>
      <w:r>
        <w:rPr>
          <w:rStyle w:val="HTMLCode"/>
          <w:rFonts w:ascii="Consolas" w:hAnsi="Consolas"/>
          <w:color w:val="24292E"/>
          <w:bdr w:val="none" w:sz="0" w:space="0" w:color="auto" w:frame="1"/>
        </w:rPr>
        <w:t xml:space="preserve">              ENDSL;</w:t>
      </w:r>
    </w:p>
    <w:p w14:paraId="5E2DE3F7" w14:textId="51CBB8ED" w:rsidR="002E25E4" w:rsidRDefault="00671AC7">
      <w:r>
        <w:t xml:space="preserve">  </w:t>
      </w:r>
    </w:p>
    <w:p w14:paraId="0F822F1F" w14:textId="00ACFEA2" w:rsidR="00671AC7" w:rsidRDefault="00671AC7">
      <w:r>
        <w:t>Lab9B</w:t>
      </w:r>
    </w:p>
    <w:p w14:paraId="248C8CC6" w14:textId="77777777" w:rsidR="00671AC7" w:rsidRDefault="00671AC7" w:rsidP="00671AC7">
      <w:pPr>
        <w:pStyle w:val="Heading1"/>
        <w:shd w:val="clear" w:color="auto" w:fill="FFFFFF"/>
        <w:spacing w:after="240"/>
        <w:rPr>
          <w:rFonts w:ascii="Segoe UI" w:hAnsi="Segoe UI" w:cs="Segoe UI"/>
          <w:color w:val="24292E"/>
        </w:rPr>
      </w:pPr>
      <w:r>
        <w:rPr>
          <w:rFonts w:ascii="Segoe UI" w:hAnsi="Segoe UI" w:cs="Segoe UI"/>
          <w:color w:val="24292E"/>
        </w:rPr>
        <w:t>Week 10 Lecture Notes</w:t>
      </w:r>
    </w:p>
    <w:p w14:paraId="3F0157BB" w14:textId="77777777" w:rsidR="00671AC7" w:rsidRDefault="00671AC7" w:rsidP="00671AC7">
      <w:pPr>
        <w:pStyle w:val="Heading2"/>
        <w:shd w:val="clear" w:color="auto" w:fill="FFFFFF"/>
        <w:spacing w:before="360" w:after="240"/>
        <w:rPr>
          <w:rFonts w:ascii="Segoe UI" w:hAnsi="Segoe UI" w:cs="Segoe UI"/>
          <w:color w:val="24292E"/>
        </w:rPr>
      </w:pPr>
      <w:r>
        <w:rPr>
          <w:rFonts w:ascii="Segoe UI" w:hAnsi="Segoe UI" w:cs="Segoe UI"/>
          <w:color w:val="24292E"/>
        </w:rPr>
        <w:t>General Concepts</w:t>
      </w:r>
    </w:p>
    <w:p w14:paraId="318F6592" w14:textId="77777777" w:rsidR="00671AC7" w:rsidRDefault="00671AC7" w:rsidP="00671AC7">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We can't use a </w:t>
      </w:r>
      <w:r>
        <w:rPr>
          <w:rStyle w:val="HTMLCode"/>
          <w:rFonts w:ascii="Consolas" w:hAnsi="Consolas"/>
          <w:color w:val="24292E"/>
        </w:rPr>
        <w:t>SELECT ... INTO ...</w:t>
      </w:r>
      <w:r>
        <w:rPr>
          <w:rFonts w:ascii="Segoe UI" w:hAnsi="Segoe UI" w:cs="Segoe UI"/>
          <w:color w:val="24292E"/>
        </w:rPr>
        <w:t> statement when we want to retrieve more than one row.</w:t>
      </w:r>
    </w:p>
    <w:p w14:paraId="65385433" w14:textId="77777777" w:rsidR="00671AC7" w:rsidRDefault="00671AC7" w:rsidP="00671AC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SQL allows for this with a </w:t>
      </w:r>
      <w:r>
        <w:rPr>
          <w:rStyle w:val="Strong"/>
          <w:rFonts w:ascii="Segoe UI" w:hAnsi="Segoe UI" w:cs="Segoe UI"/>
          <w:color w:val="24292E"/>
        </w:rPr>
        <w:t>cursor</w:t>
      </w:r>
      <w:r>
        <w:rPr>
          <w:rFonts w:ascii="Segoe UI" w:hAnsi="Segoe UI" w:cs="Segoe UI"/>
          <w:color w:val="24292E"/>
        </w:rPr>
        <w:t>.</w:t>
      </w:r>
    </w:p>
    <w:p w14:paraId="3D031147" w14:textId="77777777" w:rsidR="00671AC7" w:rsidRDefault="00671AC7" w:rsidP="00671AC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With a Cursor you must perform the following tasks:</w:t>
      </w:r>
    </w:p>
    <w:p w14:paraId="39BAA816" w14:textId="77777777" w:rsidR="00671AC7" w:rsidRDefault="00671AC7" w:rsidP="00671AC7">
      <w:pPr>
        <w:numPr>
          <w:ilvl w:val="0"/>
          <w:numId w:val="46"/>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t>Declare the Cursor - Like a </w:t>
      </w:r>
      <w:r>
        <w:rPr>
          <w:rStyle w:val="HTMLCode"/>
          <w:rFonts w:ascii="Consolas" w:eastAsiaTheme="minorHAnsi" w:hAnsi="Consolas"/>
          <w:color w:val="24292E"/>
        </w:rPr>
        <w:t>DCL-F</w:t>
      </w:r>
      <w:r>
        <w:rPr>
          <w:rFonts w:ascii="Segoe UI" w:hAnsi="Segoe UI" w:cs="Segoe UI"/>
          <w:color w:val="24292E"/>
        </w:rPr>
        <w:t> (declare file) statement This statement can be anywhere before the OPEN statement</w:t>
      </w:r>
    </w:p>
    <w:p w14:paraId="48CF1EEC" w14:textId="77777777" w:rsidR="00671AC7" w:rsidRDefault="00671AC7" w:rsidP="00671AC7">
      <w:pPr>
        <w:numPr>
          <w:ilvl w:val="0"/>
          <w:numId w:val="46"/>
        </w:numPr>
        <w:shd w:val="clear" w:color="auto" w:fill="FFFFFF"/>
        <w:spacing w:after="0" w:afterAutospacing="1" w:line="240" w:lineRule="auto"/>
        <w:rPr>
          <w:rFonts w:ascii="Segoe UI" w:hAnsi="Segoe UI" w:cs="Segoe UI"/>
          <w:color w:val="24292E"/>
        </w:rPr>
      </w:pPr>
      <w:r>
        <w:rPr>
          <w:rFonts w:ascii="Segoe UI" w:hAnsi="Segoe UI" w:cs="Segoe UI"/>
          <w:color w:val="24292E"/>
        </w:rPr>
        <w:t>Open the Cursor</w:t>
      </w:r>
      <w:r>
        <w:rPr>
          <w:rFonts w:ascii="Segoe UI" w:hAnsi="Segoe UI" w:cs="Segoe UI"/>
          <w:color w:val="24292E"/>
        </w:rPr>
        <w:br/>
        <w:t>This produces a temporary result table (that is, the </w:t>
      </w:r>
      <w:r>
        <w:rPr>
          <w:rStyle w:val="HTMLCode"/>
          <w:rFonts w:ascii="Consolas" w:eastAsiaTheme="minorHAnsi" w:hAnsi="Consolas"/>
          <w:color w:val="24292E"/>
        </w:rPr>
        <w:t>SELECT</w:t>
      </w:r>
      <w:r>
        <w:rPr>
          <w:rFonts w:ascii="Segoe UI" w:hAnsi="Segoe UI" w:cs="Segoe UI"/>
          <w:color w:val="24292E"/>
        </w:rPr>
        <w:t> statement specified in the DECLARE CURSOR statement is actually executed.</w:t>
      </w:r>
    </w:p>
    <w:p w14:paraId="4CE20FC9" w14:textId="77777777" w:rsidR="00671AC7" w:rsidRDefault="00671AC7" w:rsidP="00671AC7">
      <w:pPr>
        <w:numPr>
          <w:ilvl w:val="0"/>
          <w:numId w:val="4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Fetch rows from the Cursor (in a loop) Every iteration we retrieve a row from the temporary result table</w:t>
      </w:r>
    </w:p>
    <w:p w14:paraId="178479DF" w14:textId="77777777" w:rsidR="00671AC7" w:rsidRDefault="00671AC7" w:rsidP="00671AC7">
      <w:pPr>
        <w:numPr>
          <w:ilvl w:val="0"/>
          <w:numId w:val="4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Optionally update, delete, or report on the most recent fetched row (in a loop)</w:t>
      </w:r>
    </w:p>
    <w:p w14:paraId="50443069" w14:textId="77777777" w:rsidR="00671AC7" w:rsidRDefault="00671AC7" w:rsidP="00671AC7">
      <w:pPr>
        <w:numPr>
          <w:ilvl w:val="0"/>
          <w:numId w:val="4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Close the cursor When finished processing all the rows in the temporary result table, the cursor must be close to free the temporary result table from memory.</w:t>
      </w:r>
    </w:p>
    <w:p w14:paraId="63020229" w14:textId="77777777" w:rsidR="00671AC7" w:rsidRDefault="00671AC7" w:rsidP="00671AC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Declare file (DCL-F) vs DECLARE CURSOR:</w:t>
      </w:r>
    </w:p>
    <w:p w14:paraId="5F19CCD0" w14:textId="77777777" w:rsidR="00671AC7" w:rsidRDefault="00671AC7" w:rsidP="00671AC7">
      <w:pPr>
        <w:pStyle w:val="NormalWeb"/>
        <w:shd w:val="clear" w:color="auto" w:fill="FFFFFF"/>
        <w:spacing w:before="0" w:beforeAutospacing="0" w:after="0" w:afterAutospacing="0"/>
        <w:rPr>
          <w:rFonts w:ascii="Segoe UI" w:hAnsi="Segoe UI" w:cs="Segoe UI"/>
        </w:rPr>
      </w:pPr>
      <w:r>
        <w:rPr>
          <w:rFonts w:ascii="Segoe UI" w:hAnsi="Segoe UI" w:cs="Segoe UI"/>
        </w:rPr>
        <w:t>Unlike the DCL-F statement, A cursor declaration can specify row selection, derived columns, union and other data manipulations.</w:t>
      </w:r>
    </w:p>
    <w:p w14:paraId="7BD3334E" w14:textId="77777777" w:rsidR="00671AC7" w:rsidRDefault="00671AC7" w:rsidP="00671AC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AND:</w:t>
      </w:r>
    </w:p>
    <w:p w14:paraId="70643F2E" w14:textId="77777777" w:rsidR="00671AC7" w:rsidRDefault="00671AC7" w:rsidP="00671AC7">
      <w:pPr>
        <w:pStyle w:val="NormalWeb"/>
        <w:shd w:val="clear" w:color="auto" w:fill="FFFFFF"/>
        <w:spacing w:before="0" w:beforeAutospacing="0" w:after="0" w:afterAutospacing="0"/>
        <w:rPr>
          <w:rFonts w:ascii="Segoe UI" w:hAnsi="Segoe UI" w:cs="Segoe UI"/>
        </w:rPr>
      </w:pPr>
      <w:r>
        <w:rPr>
          <w:rFonts w:ascii="Segoe UI" w:hAnsi="Segoe UI" w:cs="Segoe UI"/>
        </w:rPr>
        <w:t>When you use DCL-F, you cannot include the library name, you must ensure that the library is in your library at compile time. When you declare a cursor, you can have a qualified name so you don't need to worry about the library in your library list</w:t>
      </w:r>
    </w:p>
    <w:p w14:paraId="07B13218" w14:textId="080E0EAE" w:rsidR="00671AC7" w:rsidRDefault="00671AC7"/>
    <w:p w14:paraId="1E55E814" w14:textId="60B509F3" w:rsidR="000B089C" w:rsidRDefault="000B089C"/>
    <w:p w14:paraId="442E22E3" w14:textId="77777777" w:rsidR="000B089C" w:rsidRDefault="000B089C" w:rsidP="000B089C">
      <w:pPr>
        <w:pStyle w:val="Heading1"/>
        <w:shd w:val="clear" w:color="auto" w:fill="FFFFFF"/>
        <w:spacing w:after="240"/>
        <w:rPr>
          <w:rFonts w:ascii="Segoe UI" w:hAnsi="Segoe UI" w:cs="Segoe UI"/>
          <w:color w:val="24292E"/>
        </w:rPr>
      </w:pPr>
      <w:r>
        <w:rPr>
          <w:rFonts w:ascii="Segoe UI" w:hAnsi="Segoe UI" w:cs="Segoe UI"/>
          <w:color w:val="24292E"/>
        </w:rPr>
        <w:t>Lab 9B Notes</w:t>
      </w:r>
    </w:p>
    <w:p w14:paraId="38FD40FF" w14:textId="77777777" w:rsidR="000B089C" w:rsidRDefault="000B089C" w:rsidP="000B089C">
      <w:pPr>
        <w:pStyle w:val="Heading2"/>
        <w:shd w:val="clear" w:color="auto" w:fill="FFFFFF"/>
        <w:spacing w:before="360" w:after="240"/>
        <w:rPr>
          <w:rFonts w:ascii="Segoe UI" w:hAnsi="Segoe UI" w:cs="Segoe UI"/>
          <w:color w:val="24292E"/>
        </w:rPr>
      </w:pPr>
      <w:r>
        <w:rPr>
          <w:rFonts w:ascii="Segoe UI" w:hAnsi="Segoe UI" w:cs="Segoe UI"/>
          <w:color w:val="24292E"/>
        </w:rPr>
        <w:t>Sample snippets managing a cursor at each step</w:t>
      </w:r>
    </w:p>
    <w:p w14:paraId="66B34B01" w14:textId="77777777" w:rsidR="000B089C" w:rsidRDefault="000B089C" w:rsidP="000B089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Step 1. Declare the cursor</w:t>
      </w:r>
    </w:p>
    <w:p w14:paraId="07515370"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EXEC SQL // inform precompiler that this is SQL</w:t>
      </w:r>
    </w:p>
    <w:p w14:paraId="55FA9CA5"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DECLARE CustomerCusor CURSOR // CURSOR keyword</w:t>
      </w:r>
    </w:p>
    <w:p w14:paraId="0A583F2F"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FOR                          // indicates a cursor</w:t>
      </w:r>
    </w:p>
    <w:p w14:paraId="767CAE5C"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SELECT *</w:t>
      </w:r>
    </w:p>
    <w:p w14:paraId="2839F9C8"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FROM BCI433LIB/CUSTOMER</w:t>
      </w:r>
    </w:p>
    <w:p w14:paraId="533038F5"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ORDER BY CUSTID;</w:t>
      </w:r>
    </w:p>
    <w:p w14:paraId="7C05FDE5" w14:textId="77777777" w:rsidR="000B089C" w:rsidRDefault="000B089C" w:rsidP="000B089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Step 2. Open the cursor</w:t>
      </w:r>
    </w:p>
    <w:p w14:paraId="0CEA33CE"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EXEC SQL</w:t>
      </w:r>
    </w:p>
    <w:p w14:paraId="0FD211D2"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OPEN CustomerCursor;</w:t>
      </w:r>
    </w:p>
    <w:p w14:paraId="090270AC" w14:textId="77777777" w:rsidR="000B089C" w:rsidRDefault="000B089C" w:rsidP="000B089C">
      <w:pPr>
        <w:pStyle w:val="HTMLPreformatted"/>
        <w:rPr>
          <w:rStyle w:val="HTMLCode"/>
          <w:rFonts w:ascii="Consolas" w:hAnsi="Consolas"/>
          <w:color w:val="24292E"/>
          <w:bdr w:val="none" w:sz="0" w:space="0" w:color="auto" w:frame="1"/>
        </w:rPr>
      </w:pPr>
    </w:p>
    <w:p w14:paraId="3DA91F9F"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14:paraId="1C2EE5E3"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This is something procedurally executed and happens</w:t>
      </w:r>
    </w:p>
    <w:p w14:paraId="4E36081C"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strategically at a specific point in my program which may not</w:t>
      </w:r>
    </w:p>
    <w:p w14:paraId="09E2016D"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work properly. Thus we must check the SQL communications area</w:t>
      </w:r>
    </w:p>
    <w:p w14:paraId="3E5D719D"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14:paraId="21DC64A9"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IF (SQLCODE &lt;&gt; 0) OR (SQLWN0 = 'W')</w:t>
      </w:r>
    </w:p>
    <w:p w14:paraId="1F0E6BF5"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EndOfFile = *ON;</w:t>
      </w:r>
    </w:p>
    <w:p w14:paraId="07505133"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ENDIF;</w:t>
      </w:r>
    </w:p>
    <w:p w14:paraId="2F47D809" w14:textId="77777777" w:rsidR="000B089C" w:rsidRDefault="000B089C" w:rsidP="000B089C">
      <w:pPr>
        <w:pStyle w:val="NormalWeb"/>
        <w:shd w:val="clear" w:color="auto" w:fill="FFFFFF"/>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NOTE:</w:t>
      </w:r>
      <w:r>
        <w:rPr>
          <w:rFonts w:ascii="Segoe UI" w:hAnsi="Segoe UI" w:cs="Segoe UI"/>
          <w:color w:val="24292E"/>
        </w:rPr>
        <w:t> ENDOFFILE is a custom indicator variable declared like so:</w:t>
      </w:r>
    </w:p>
    <w:p w14:paraId="7237A82F" w14:textId="77777777" w:rsidR="000B089C" w:rsidRDefault="000B089C" w:rsidP="000B089C">
      <w:pPr>
        <w:pStyle w:val="NormalWeb"/>
        <w:shd w:val="clear" w:color="auto" w:fill="FFFFFF"/>
        <w:spacing w:before="0" w:beforeAutospacing="0" w:after="0" w:afterAutospacing="0"/>
        <w:rPr>
          <w:rFonts w:ascii="Segoe UI" w:hAnsi="Segoe UI" w:cs="Segoe UI"/>
        </w:rPr>
      </w:pPr>
      <w:r>
        <w:rPr>
          <w:rFonts w:ascii="Segoe UI" w:hAnsi="Segoe UI" w:cs="Segoe UI"/>
        </w:rPr>
        <w:t>DCL-S ENDOFFILE IND;</w:t>
      </w:r>
    </w:p>
    <w:p w14:paraId="5C3C07E3" w14:textId="77777777" w:rsidR="000B089C" w:rsidRDefault="000B089C" w:rsidP="000B089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Named indicator variables can make code easier to understand so long as they have a meaningful name.</w:t>
      </w:r>
    </w:p>
    <w:p w14:paraId="06077033" w14:textId="77777777" w:rsidR="000B089C" w:rsidRDefault="000B089C" w:rsidP="000B089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 can use these named indicator variables anywhere in the program, akin a boolean flag in c/c++.</w:t>
      </w:r>
    </w:p>
    <w:p w14:paraId="66681B1C" w14:textId="77777777" w:rsidR="000B089C" w:rsidRDefault="000B089C" w:rsidP="000B089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this particular case, we use ENDOFFILE to control how long we will stay in our loop where we are to process the data.</w:t>
      </w:r>
    </w:p>
    <w:p w14:paraId="42E4DF0F" w14:textId="77777777" w:rsidR="000B089C" w:rsidRDefault="000B089C" w:rsidP="000B089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Step 3. Fetch rows (inside loop)</w:t>
      </w:r>
    </w:p>
    <w:p w14:paraId="614E0CC7"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DOW NOT(ENDOFFILE);</w:t>
      </w:r>
    </w:p>
    <w:p w14:paraId="0A4D0F54"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w:t>
      </w:r>
    </w:p>
    <w:p w14:paraId="4951C59C"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EXEC SQL</w:t>
      </w:r>
    </w:p>
    <w:p w14:paraId="6116BF12"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FETCH NEXT</w:t>
      </w:r>
    </w:p>
    <w:p w14:paraId="40AD07BB"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FROM CustomerCursor</w:t>
      </w:r>
    </w:p>
    <w:p w14:paraId="490E63E1"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INTO :CustId, :Name, :ShipCity, :ShipCityNull,</w:t>
      </w:r>
    </w:p>
    <w:p w14:paraId="481A8B80"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:Discount, :DiscountNull;</w:t>
      </w:r>
    </w:p>
    <w:p w14:paraId="3D668265" w14:textId="77777777" w:rsidR="000B089C" w:rsidRDefault="000B089C" w:rsidP="000B089C">
      <w:pPr>
        <w:pStyle w:val="HTMLPreformatted"/>
        <w:rPr>
          <w:rStyle w:val="HTMLCode"/>
          <w:rFonts w:ascii="Consolas" w:hAnsi="Consolas"/>
          <w:color w:val="24292E"/>
          <w:bdr w:val="none" w:sz="0" w:space="0" w:color="auto" w:frame="1"/>
        </w:rPr>
      </w:pPr>
    </w:p>
    <w:p w14:paraId="20A52ED1"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IF (SQLCODE &lt;&gt; 0) OR (SQLCODE = 'W')</w:t>
      </w:r>
    </w:p>
    <w:p w14:paraId="7C01BE65"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ENDOFFILE = *ON; // If there was a problem, I want</w:t>
      </w:r>
    </w:p>
    <w:p w14:paraId="69F22AEA"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ENDIF;             // to exit the loop</w:t>
      </w:r>
    </w:p>
    <w:p w14:paraId="0A654786"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w:t>
      </w:r>
    </w:p>
    <w:p w14:paraId="6A75A476"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ENDDO;</w:t>
      </w:r>
    </w:p>
    <w:p w14:paraId="3E333954" w14:textId="77777777" w:rsidR="000B089C" w:rsidRDefault="000B089C" w:rsidP="000B089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Step 4. Once you fetch a row from a cursor, you process the info in some way.</w:t>
      </w:r>
    </w:p>
    <w:p w14:paraId="4E2B2C06" w14:textId="77777777" w:rsidR="000B089C" w:rsidRDefault="000B089C" w:rsidP="000B089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Step 5. Free the temporary result table from memory.</w:t>
      </w:r>
    </w:p>
    <w:p w14:paraId="6944BA38"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EXEC SQL</w:t>
      </w:r>
    </w:p>
    <w:p w14:paraId="0CA8E098"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CLOSE CustomerCursor;</w:t>
      </w:r>
    </w:p>
    <w:p w14:paraId="45BCF06C" w14:textId="77777777" w:rsidR="000B089C" w:rsidRDefault="000B089C" w:rsidP="000B089C">
      <w:pPr>
        <w:pStyle w:val="HTMLPreformatted"/>
        <w:rPr>
          <w:rStyle w:val="HTMLCode"/>
          <w:rFonts w:ascii="Consolas" w:hAnsi="Consolas"/>
          <w:color w:val="24292E"/>
          <w:bdr w:val="none" w:sz="0" w:space="0" w:color="auto" w:frame="1"/>
        </w:rPr>
      </w:pPr>
    </w:p>
    <w:p w14:paraId="7C604AD4"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IF (SQLCODE &lt;&gt; 0) OR (SQLWN0 = 'W')</w:t>
      </w:r>
    </w:p>
    <w:p w14:paraId="1523A0ED"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14:paraId="12E16BF5"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failed to close cursor</w:t>
      </w:r>
    </w:p>
    <w:p w14:paraId="6CF750E5"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Handle in some way, such as informing the user (by showing it</w:t>
      </w:r>
    </w:p>
    <w:p w14:paraId="66E7588D"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in a display that something went wrong) or display an error</w:t>
      </w:r>
    </w:p>
    <w:p w14:paraId="543D00B3"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in the report.</w:t>
      </w:r>
    </w:p>
    <w:p w14:paraId="4350A6F2"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14:paraId="08217C8A"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ENDIF;</w:t>
      </w:r>
    </w:p>
    <w:p w14:paraId="07B37FD2" w14:textId="77777777" w:rsidR="000B089C" w:rsidRDefault="000B089C" w:rsidP="000B089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Code snippets used in the program</w:t>
      </w:r>
    </w:p>
    <w:p w14:paraId="0C3B4BEC" w14:textId="77777777" w:rsidR="000B089C" w:rsidRDefault="000B089C" w:rsidP="000B089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It's always a good idea to test select statements you write interactively</w:t>
      </w:r>
      <w:r>
        <w:rPr>
          <w:rFonts w:ascii="Segoe UI" w:hAnsi="Segoe UI" w:cs="Segoe UI"/>
          <w:color w:val="24292E"/>
        </w:rPr>
        <w:br/>
        <w:t>(STRSQL to open the interactive menu).</w:t>
      </w:r>
    </w:p>
    <w:p w14:paraId="59DC4BCA" w14:textId="77777777" w:rsidR="000B089C" w:rsidRDefault="000B089C" w:rsidP="000B089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After some testing, this is the select statement we have created,</w:t>
      </w:r>
    </w:p>
    <w:p w14:paraId="735460EB"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SELECT custid, trim(FName) || ' ' || LName AS FullName, // triming to remove</w:t>
      </w:r>
    </w:p>
    <w:p w14:paraId="0716FDBA"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city, purchase_, pdate,                          // trailing whitespace</w:t>
      </w:r>
    </w:p>
    <w:p w14:paraId="181080D8"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'ontario' AS Province // we want the province of the customer to show</w:t>
      </w:r>
    </w:p>
    <w:p w14:paraId="4C2BA1C1"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FROM BCI433LIB/ONTARIO    // which we use in the report (main routine logic)</w:t>
      </w:r>
    </w:p>
    <w:p w14:paraId="40E9474C"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WHERE Purchase_ &gt; 400;</w:t>
      </w:r>
    </w:p>
    <w:p w14:paraId="506114D0" w14:textId="77777777" w:rsidR="000B089C" w:rsidRDefault="000B089C" w:rsidP="000B089C">
      <w:pPr>
        <w:pStyle w:val="HTMLPreformatted"/>
        <w:rPr>
          <w:rStyle w:val="HTMLCode"/>
          <w:rFonts w:ascii="Consolas" w:hAnsi="Consolas"/>
          <w:color w:val="24292E"/>
          <w:bdr w:val="none" w:sz="0" w:space="0" w:color="auto" w:frame="1"/>
        </w:rPr>
      </w:pPr>
    </w:p>
    <w:p w14:paraId="3768401C"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UNION ALL // combines the tables without ordering, to help create the report</w:t>
      </w:r>
    </w:p>
    <w:p w14:paraId="35705621" w14:textId="77777777" w:rsidR="000B089C" w:rsidRDefault="000B089C" w:rsidP="000B089C">
      <w:pPr>
        <w:pStyle w:val="HTMLPreformatted"/>
        <w:rPr>
          <w:rStyle w:val="HTMLCode"/>
          <w:rFonts w:ascii="Consolas" w:hAnsi="Consolas"/>
          <w:color w:val="24292E"/>
          <w:bdr w:val="none" w:sz="0" w:space="0" w:color="auto" w:frame="1"/>
        </w:rPr>
      </w:pPr>
    </w:p>
    <w:p w14:paraId="31A4EF4E"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SELECT custid, trim(FName) || ' ' || LName AS FullName,</w:t>
      </w:r>
    </w:p>
    <w:p w14:paraId="1F7D4979"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city, purchase_, pdate, 'Quebec' AS Province</w:t>
      </w:r>
    </w:p>
    <w:p w14:paraId="24785B09"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FROM BCI433LIB/QUEBEC</w:t>
      </w:r>
    </w:p>
    <w:p w14:paraId="384924F6"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WHERE Purcahse &gt; 400;</w:t>
      </w:r>
    </w:p>
    <w:p w14:paraId="691BD026" w14:textId="77777777" w:rsidR="000B089C" w:rsidRDefault="000B089C" w:rsidP="000B089C">
      <w:pPr>
        <w:pStyle w:val="HTMLPreformatted"/>
        <w:rPr>
          <w:rStyle w:val="HTMLCode"/>
          <w:rFonts w:ascii="Consolas" w:hAnsi="Consolas"/>
          <w:color w:val="24292E"/>
          <w:bdr w:val="none" w:sz="0" w:space="0" w:color="auto" w:frame="1"/>
        </w:rPr>
      </w:pPr>
    </w:p>
    <w:p w14:paraId="6B0D3963"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UNION ALL</w:t>
      </w:r>
    </w:p>
    <w:p w14:paraId="755F8745" w14:textId="77777777" w:rsidR="000B089C" w:rsidRDefault="000B089C" w:rsidP="000B089C">
      <w:pPr>
        <w:pStyle w:val="HTMLPreformatted"/>
        <w:rPr>
          <w:rStyle w:val="HTMLCode"/>
          <w:rFonts w:ascii="Consolas" w:hAnsi="Consolas"/>
          <w:color w:val="24292E"/>
          <w:bdr w:val="none" w:sz="0" w:space="0" w:color="auto" w:frame="1"/>
        </w:rPr>
      </w:pPr>
    </w:p>
    <w:p w14:paraId="6CD54917"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SELECT custid, trim(FName) || ' ' || LName AS FullName,</w:t>
      </w:r>
    </w:p>
    <w:p w14:paraId="4D61EE44"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city, purchase_, pdate, 'Manitobs' AS Province</w:t>
      </w:r>
    </w:p>
    <w:p w14:paraId="40FE8ABC"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FROM BCI433LIB/Manitoba</w:t>
      </w:r>
    </w:p>
    <w:p w14:paraId="001D1495"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WHERE Purchase_ &gt; 400;</w:t>
      </w:r>
    </w:p>
    <w:p w14:paraId="76AB5A23" w14:textId="77777777" w:rsidR="000B089C" w:rsidRDefault="000B089C" w:rsidP="000B089C">
      <w:pPr>
        <w:pStyle w:val="NormalWeb"/>
        <w:shd w:val="clear" w:color="auto" w:fill="FFFFFF"/>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Note</w:t>
      </w:r>
      <w:r>
        <w:rPr>
          <w:rFonts w:ascii="Segoe UI" w:hAnsi="Segoe UI" w:cs="Segoe UI"/>
          <w:color w:val="24292E"/>
        </w:rPr>
        <w:t>: A variable instead of the hard coded 400 will be present in the final version to be more robust.</w:t>
      </w:r>
    </w:p>
    <w:p w14:paraId="26ADF1E5" w14:textId="77777777" w:rsidR="000B089C" w:rsidRDefault="000B089C" w:rsidP="000B089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Procedure interface</w:t>
      </w:r>
    </w:p>
    <w:p w14:paraId="7A25A5BF"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Procedure interface</w:t>
      </w:r>
    </w:p>
    <w:p w14:paraId="11547C23"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LowLimitIn passed to the program</w:t>
      </w:r>
    </w:p>
    <w:p w14:paraId="712B05FB"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DCL-PI Main extPgm('PROVSQL'); // PROVSQL is the program name</w:t>
      </w:r>
    </w:p>
    <w:p w14:paraId="1A916206"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LowLimitIn Packed(15:5);</w:t>
      </w:r>
    </w:p>
    <w:p w14:paraId="566A5320"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END-PI;</w:t>
      </w:r>
    </w:p>
    <w:p w14:paraId="4803CF63" w14:textId="77777777" w:rsidR="000B089C" w:rsidRDefault="000B089C" w:rsidP="000B089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When you pass a number to a program from the command line, you need to declare</w:t>
      </w:r>
      <w:r>
        <w:rPr>
          <w:rFonts w:ascii="Segoe UI" w:hAnsi="Segoe UI" w:cs="Segoe UI"/>
          <w:color w:val="24292E"/>
        </w:rPr>
        <w:br/>
        <w:t>it as 15 digits with 5 decimal positions. If you don't the program will crash.</w:t>
      </w:r>
    </w:p>
    <w:p w14:paraId="5537DDDC" w14:textId="77777777" w:rsidR="000B089C" w:rsidRDefault="000B089C" w:rsidP="000B089C">
      <w:pPr>
        <w:pStyle w:val="NormalWeb"/>
        <w:shd w:val="clear" w:color="auto" w:fill="FFFFFF"/>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Data Structure that's used</w:t>
      </w:r>
    </w:p>
    <w:p w14:paraId="5B47130B" w14:textId="77777777" w:rsidR="000B089C" w:rsidRDefault="000B089C" w:rsidP="000B089C">
      <w:pPr>
        <w:pStyle w:val="NormalWeb"/>
        <w:shd w:val="clear" w:color="auto" w:fill="FFFFFF"/>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The order of the fields in the data structure should match the order of the col names in the SELECT statement.</w:t>
      </w:r>
    </w:p>
    <w:p w14:paraId="50B269D5"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DCL-DS CustomerRecord;</w:t>
      </w:r>
    </w:p>
    <w:p w14:paraId="6792EC3D"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CustID Char(6);</w:t>
      </w:r>
    </w:p>
    <w:p w14:paraId="0A7DD487"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FullName Char(31);</w:t>
      </w:r>
    </w:p>
    <w:p w14:paraId="184EF5E5"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City Char(20);</w:t>
      </w:r>
    </w:p>
    <w:p w14:paraId="283C042C"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Purchase_ Packed(7:2);</w:t>
      </w:r>
    </w:p>
    <w:p w14:paraId="2178C562"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PDate Date;</w:t>
      </w:r>
    </w:p>
    <w:p w14:paraId="3138F953"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Province Char(10);</w:t>
      </w:r>
    </w:p>
    <w:p w14:paraId="71C1ABE2"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END-DS CustomerRecord;</w:t>
      </w:r>
    </w:p>
    <w:p w14:paraId="2DEBE8ED" w14:textId="77777777" w:rsidR="000B089C" w:rsidRDefault="000B089C" w:rsidP="000B089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 store the inputted number from the command line into another variable of a</w:t>
      </w:r>
      <w:r>
        <w:rPr>
          <w:rFonts w:ascii="Segoe UI" w:hAnsi="Segoe UI" w:cs="Segoe UI"/>
          <w:color w:val="24292E"/>
        </w:rPr>
        <w:br/>
        <w:t>smaller type that's defined more realistically. We narrow/truncate the value.</w:t>
      </w:r>
    </w:p>
    <w:p w14:paraId="4E538E42"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C/Eject</w:t>
      </w:r>
    </w:p>
    <w:p w14:paraId="768562B9" w14:textId="77777777" w:rsidR="000B089C" w:rsidRDefault="000B089C" w:rsidP="000B089C">
      <w:pPr>
        <w:pStyle w:val="HTMLPreformatted"/>
        <w:rPr>
          <w:rStyle w:val="HTMLCode"/>
          <w:rFonts w:ascii="Consolas" w:hAnsi="Consolas"/>
          <w:color w:val="24292E"/>
          <w:bdr w:val="none" w:sz="0" w:space="0" w:color="auto" w:frame="1"/>
        </w:rPr>
      </w:pPr>
    </w:p>
    <w:p w14:paraId="762950DC"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/Free</w:t>
      </w:r>
    </w:p>
    <w:p w14:paraId="2A0FF94A"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LowLimit = LowLimitIn;</w:t>
      </w:r>
    </w:p>
    <w:p w14:paraId="41DB5EFA" w14:textId="77777777" w:rsidR="000B089C" w:rsidRDefault="000B089C" w:rsidP="000B089C">
      <w:pPr>
        <w:pStyle w:val="HTMLPreformatted"/>
        <w:rPr>
          <w:rStyle w:val="HTMLCode"/>
          <w:rFonts w:ascii="Consolas" w:hAnsi="Consolas"/>
          <w:color w:val="24292E"/>
          <w:bdr w:val="none" w:sz="0" w:space="0" w:color="auto" w:frame="1"/>
        </w:rPr>
      </w:pPr>
    </w:p>
    <w:p w14:paraId="17D78785"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14:paraId="4276C5F8" w14:textId="77777777" w:rsidR="000B089C" w:rsidRDefault="000B089C" w:rsidP="000B089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subroutine uses a particular strategy of declaring the cursor and then opening it right after.</w:t>
      </w:r>
    </w:p>
    <w:p w14:paraId="61958DF6"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BEGSR PREPAREFILES;</w:t>
      </w:r>
    </w:p>
    <w:p w14:paraId="41741286" w14:textId="77777777" w:rsidR="000B089C" w:rsidRDefault="000B089C" w:rsidP="000B089C">
      <w:pPr>
        <w:pStyle w:val="HTMLPreformatted"/>
        <w:rPr>
          <w:rStyle w:val="HTMLCode"/>
          <w:rFonts w:ascii="Consolas" w:hAnsi="Consolas"/>
          <w:color w:val="24292E"/>
          <w:bdr w:val="none" w:sz="0" w:space="0" w:color="auto" w:frame="1"/>
        </w:rPr>
      </w:pPr>
    </w:p>
    <w:p w14:paraId="1CF777B2"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EXEC SQL</w:t>
      </w:r>
    </w:p>
    <w:p w14:paraId="5CB7B969"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DECLARE ALLPROVCURSOR CURSOR</w:t>
      </w:r>
    </w:p>
    <w:p w14:paraId="0F50D181"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FOR</w:t>
      </w:r>
    </w:p>
    <w:p w14:paraId="2A820BF8"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14:paraId="5A11F538" w14:textId="77777777" w:rsidR="000B089C" w:rsidRDefault="000B089C" w:rsidP="000B089C">
      <w:pPr>
        <w:pStyle w:val="HTMLPreformatted"/>
        <w:rPr>
          <w:rStyle w:val="HTMLCode"/>
          <w:rFonts w:ascii="Consolas" w:hAnsi="Consolas"/>
          <w:color w:val="24292E"/>
          <w:bdr w:val="none" w:sz="0" w:space="0" w:color="auto" w:frame="1"/>
        </w:rPr>
      </w:pPr>
    </w:p>
    <w:p w14:paraId="7DF95429"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EXEC SQL</w:t>
      </w:r>
    </w:p>
    <w:p w14:paraId="611E9B88"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OPEN ALLPROVCURSOR;</w:t>
      </w:r>
    </w:p>
    <w:p w14:paraId="6E41AD4F" w14:textId="77777777" w:rsidR="000B089C" w:rsidRDefault="000B089C" w:rsidP="000B089C">
      <w:pPr>
        <w:pStyle w:val="HTMLPreformatted"/>
        <w:rPr>
          <w:rStyle w:val="HTMLCode"/>
          <w:rFonts w:ascii="Consolas" w:hAnsi="Consolas"/>
          <w:color w:val="24292E"/>
          <w:bdr w:val="none" w:sz="0" w:space="0" w:color="auto" w:frame="1"/>
        </w:rPr>
      </w:pPr>
    </w:p>
    <w:p w14:paraId="68A2A808"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checking to see if there was a problem opening the cursor</w:t>
      </w:r>
    </w:p>
    <w:p w14:paraId="43153052"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IF (SQLCODE &lt;&gt; 0) OR (SQLWN0 = 'W');</w:t>
      </w:r>
    </w:p>
    <w:p w14:paraId="1EEB8578"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ENDOFFILE = *ON;</w:t>
      </w:r>
    </w:p>
    <w:p w14:paraId="4C6C119A"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ENDIF;</w:t>
      </w:r>
    </w:p>
    <w:p w14:paraId="68EC25F2" w14:textId="77777777" w:rsidR="000B089C" w:rsidRDefault="000B089C" w:rsidP="000B089C">
      <w:pPr>
        <w:pStyle w:val="HTMLPreformatted"/>
        <w:rPr>
          <w:rStyle w:val="HTMLCode"/>
          <w:rFonts w:ascii="Consolas" w:hAnsi="Consolas"/>
          <w:color w:val="24292E"/>
          <w:bdr w:val="none" w:sz="0" w:space="0" w:color="auto" w:frame="1"/>
        </w:rPr>
      </w:pPr>
    </w:p>
    <w:p w14:paraId="4678AF6C"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ENDSR;</w:t>
      </w:r>
    </w:p>
    <w:p w14:paraId="1EEE9B67" w14:textId="77777777" w:rsidR="000B089C" w:rsidRDefault="000B089C" w:rsidP="000B089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Since the fields in CUSTOMERRECORD data structure are in the same order as the column names in the SELECT statement, we can specify the data structure name itself and it will properly fill in all the data members.</w:t>
      </w:r>
    </w:p>
    <w:p w14:paraId="42CC77BD" w14:textId="77777777" w:rsidR="000B089C" w:rsidRDefault="000B089C" w:rsidP="000B089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If the order of the fields in the data structure did not match the columns in</w:t>
      </w:r>
      <w:r>
        <w:rPr>
          <w:rFonts w:ascii="Segoe UI" w:hAnsi="Segoe UI" w:cs="Segoe UI"/>
          <w:color w:val="24292E"/>
        </w:rPr>
        <w:br/>
        <w:t>the SELECT statement, we would have had to define each member individually.</w:t>
      </w:r>
    </w:p>
    <w:p w14:paraId="391A65C7"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BEGSR GETROW;</w:t>
      </w:r>
    </w:p>
    <w:p w14:paraId="44BF4E25" w14:textId="77777777" w:rsidR="000B089C" w:rsidRDefault="000B089C" w:rsidP="000B089C">
      <w:pPr>
        <w:pStyle w:val="HTMLPreformatted"/>
        <w:rPr>
          <w:rStyle w:val="HTMLCode"/>
          <w:rFonts w:ascii="Consolas" w:hAnsi="Consolas"/>
          <w:color w:val="24292E"/>
          <w:bdr w:val="none" w:sz="0" w:space="0" w:color="auto" w:frame="1"/>
        </w:rPr>
      </w:pPr>
    </w:p>
    <w:p w14:paraId="7A25CCE3"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EXEC SQL</w:t>
      </w:r>
    </w:p>
    <w:p w14:paraId="17320C70"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FETCH NEXT</w:t>
      </w:r>
    </w:p>
    <w:p w14:paraId="7613F4C8"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FROM ALLPROVCURSOR</w:t>
      </w:r>
    </w:p>
    <w:p w14:paraId="76A2A386"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INTO :CUSTOMERRECORD;</w:t>
      </w:r>
    </w:p>
    <w:p w14:paraId="58684A15" w14:textId="77777777" w:rsidR="000B089C" w:rsidRDefault="000B089C" w:rsidP="000B089C">
      <w:pPr>
        <w:pStyle w:val="HTMLPreformatted"/>
        <w:rPr>
          <w:rStyle w:val="HTMLCode"/>
          <w:rFonts w:ascii="Consolas" w:hAnsi="Consolas"/>
          <w:color w:val="24292E"/>
          <w:bdr w:val="none" w:sz="0" w:space="0" w:color="auto" w:frame="1"/>
        </w:rPr>
      </w:pPr>
    </w:p>
    <w:p w14:paraId="33EEF1F4"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IF SQLCODE &lt;&gt; 0 OR SQLCODE = 'W';</w:t>
      </w:r>
    </w:p>
    <w:p w14:paraId="70C4EDD0"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ENDOFFILE = *ON;</w:t>
      </w:r>
    </w:p>
    <w:p w14:paraId="4DE42C0A"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ENDIF;</w:t>
      </w:r>
    </w:p>
    <w:p w14:paraId="457A4FA1" w14:textId="77777777" w:rsidR="000B089C" w:rsidRDefault="000B089C" w:rsidP="000B089C">
      <w:pPr>
        <w:pStyle w:val="HTMLPreformatted"/>
        <w:rPr>
          <w:rStyle w:val="HTMLCode"/>
          <w:rFonts w:ascii="Consolas" w:hAnsi="Consolas"/>
          <w:color w:val="24292E"/>
          <w:bdr w:val="none" w:sz="0" w:space="0" w:color="auto" w:frame="1"/>
        </w:rPr>
      </w:pPr>
    </w:p>
    <w:p w14:paraId="004D9EB8"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ENDSR;</w:t>
      </w:r>
    </w:p>
    <w:p w14:paraId="3CCEBA68" w14:textId="77777777" w:rsidR="000B089C" w:rsidRDefault="000B089C" w:rsidP="000B089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the main routine:</w:t>
      </w:r>
    </w:p>
    <w:p w14:paraId="61D1FF26"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DOW NOT (ENDOFFILE)</w:t>
      </w:r>
    </w:p>
    <w:p w14:paraId="50363516"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14:paraId="4A9F767E"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IF IN01;</w:t>
      </w:r>
    </w:p>
    <w:p w14:paraId="62919005"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w:t>
      </w:r>
    </w:p>
    <w:p w14:paraId="054EFE44"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ENDIF;</w:t>
      </w:r>
    </w:p>
    <w:p w14:paraId="427D2023"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IF PROVINCEH = PROVINCE; // province is the same</w:t>
      </w:r>
    </w:p>
    <w:p w14:paraId="5546C9B6"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Write Detail;</w:t>
      </w:r>
    </w:p>
    <w:p w14:paraId="17B533A5"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ELSE; // new province detected ...</w:t>
      </w:r>
    </w:p>
    <w:p w14:paraId="1D8B0355"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ProvinceH = Province;</w:t>
      </w:r>
    </w:p>
    <w:p w14:paraId="790B84CE"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Write totals;</w:t>
      </w:r>
    </w:p>
    <w:p w14:paraId="49F2C421"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write newprov;</w:t>
      </w:r>
    </w:p>
    <w:p w14:paraId="015AF20B"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write detail;</w:t>
      </w:r>
    </w:p>
    <w:p w14:paraId="1904517C"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ENDIF;</w:t>
      </w:r>
    </w:p>
    <w:p w14:paraId="55B6D272" w14:textId="77777777" w:rsidR="000B089C" w:rsidRDefault="000B089C" w:rsidP="000B089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Ending the program by cleaning up and obtaining some aggregated data.</w:t>
      </w:r>
    </w:p>
    <w:p w14:paraId="61B440EE"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EXEC SQL</w:t>
      </w:r>
    </w:p>
    <w:p w14:paraId="5B2BE6FE"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CLOSE ALLPROVCURSOR;</w:t>
      </w:r>
    </w:p>
    <w:p w14:paraId="3E4973C4" w14:textId="77777777" w:rsidR="000B089C" w:rsidRDefault="000B089C" w:rsidP="000B089C">
      <w:pPr>
        <w:pStyle w:val="HTMLPreformatted"/>
        <w:rPr>
          <w:rStyle w:val="HTMLCode"/>
          <w:rFonts w:ascii="Consolas" w:hAnsi="Consolas"/>
          <w:color w:val="24292E"/>
          <w:bdr w:val="none" w:sz="0" w:space="0" w:color="auto" w:frame="1"/>
        </w:rPr>
      </w:pPr>
    </w:p>
    <w:p w14:paraId="22EB09B6" w14:textId="77777777" w:rsidR="000B089C" w:rsidRDefault="000B089C" w:rsidP="000B089C">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 approx. 28 more lines here</w:t>
      </w:r>
    </w:p>
    <w:p w14:paraId="2DE046FC" w14:textId="77777777" w:rsidR="000B089C" w:rsidRDefault="000B089C" w:rsidP="000B089C">
      <w:pPr>
        <w:pStyle w:val="HTMLPreformatted"/>
        <w:rPr>
          <w:rFonts w:ascii="Consolas" w:hAnsi="Consolas"/>
          <w:color w:val="24292E"/>
        </w:rPr>
      </w:pPr>
      <w:r>
        <w:rPr>
          <w:rStyle w:val="HTMLCode"/>
          <w:rFonts w:ascii="Consolas" w:hAnsi="Consolas"/>
          <w:color w:val="24292E"/>
          <w:bdr w:val="none" w:sz="0" w:space="0" w:color="auto" w:frame="1"/>
        </w:rPr>
        <w:t xml:space="preserve">            ENDSR;</w:t>
      </w:r>
    </w:p>
    <w:p w14:paraId="1C4BA272" w14:textId="2029870B" w:rsidR="000B089C" w:rsidRDefault="0081505E">
      <w:r>
        <w:t xml:space="preserve">Lab10 </w:t>
      </w:r>
    </w:p>
    <w:p w14:paraId="35ED527D" w14:textId="77777777" w:rsidR="0081505E" w:rsidRDefault="0081505E" w:rsidP="0081505E">
      <w:pPr>
        <w:pStyle w:val="Heading1"/>
        <w:shd w:val="clear" w:color="auto" w:fill="FFFFFF"/>
        <w:spacing w:after="240"/>
        <w:rPr>
          <w:rFonts w:ascii="Segoe UI" w:hAnsi="Segoe UI" w:cs="Segoe UI"/>
          <w:color w:val="24292E"/>
        </w:rPr>
      </w:pPr>
      <w:r>
        <w:rPr>
          <w:rFonts w:ascii="Segoe UI" w:hAnsi="Segoe UI" w:cs="Segoe UI"/>
          <w:color w:val="24292E"/>
        </w:rPr>
        <w:t>Lab Question</w:t>
      </w:r>
    </w:p>
    <w:p w14:paraId="6C825043" w14:textId="77777777" w:rsidR="0081505E" w:rsidRDefault="0081505E" w:rsidP="0081505E">
      <w:pPr>
        <w:numPr>
          <w:ilvl w:val="0"/>
          <w:numId w:val="4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DayNumName is user-defined and thus the RPGLE compiler does not recognise it. What do you have to do to let the compiler know that it's a legitamite name? </w:t>
      </w:r>
      <w:r>
        <w:rPr>
          <w:rStyle w:val="Strong"/>
          <w:rFonts w:ascii="Segoe UI" w:hAnsi="Segoe UI" w:cs="Segoe UI"/>
          <w:color w:val="24292E"/>
        </w:rPr>
        <w:t>A. We needed to create a prototype</w:t>
      </w:r>
    </w:p>
    <w:p w14:paraId="742E7B52" w14:textId="77777777" w:rsidR="0081505E" w:rsidRDefault="0081505E"/>
    <w:sectPr w:rsidR="008150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11091"/>
    <w:multiLevelType w:val="multilevel"/>
    <w:tmpl w:val="776C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70095"/>
    <w:multiLevelType w:val="multilevel"/>
    <w:tmpl w:val="212E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C75AF"/>
    <w:multiLevelType w:val="multilevel"/>
    <w:tmpl w:val="0E3A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65FE8"/>
    <w:multiLevelType w:val="multilevel"/>
    <w:tmpl w:val="FFDE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B519C"/>
    <w:multiLevelType w:val="multilevel"/>
    <w:tmpl w:val="4498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03710"/>
    <w:multiLevelType w:val="multilevel"/>
    <w:tmpl w:val="1B1E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05117"/>
    <w:multiLevelType w:val="multilevel"/>
    <w:tmpl w:val="6370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3E77AD"/>
    <w:multiLevelType w:val="multilevel"/>
    <w:tmpl w:val="DB76D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B704C1"/>
    <w:multiLevelType w:val="multilevel"/>
    <w:tmpl w:val="35A0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7F008F"/>
    <w:multiLevelType w:val="multilevel"/>
    <w:tmpl w:val="294E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0D290C"/>
    <w:multiLevelType w:val="multilevel"/>
    <w:tmpl w:val="B93E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7E0A67"/>
    <w:multiLevelType w:val="multilevel"/>
    <w:tmpl w:val="60B8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343462"/>
    <w:multiLevelType w:val="multilevel"/>
    <w:tmpl w:val="BFFC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5A4FA4"/>
    <w:multiLevelType w:val="multilevel"/>
    <w:tmpl w:val="3648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7C750B"/>
    <w:multiLevelType w:val="multilevel"/>
    <w:tmpl w:val="0724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9C7016"/>
    <w:multiLevelType w:val="multilevel"/>
    <w:tmpl w:val="97064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EB5D31"/>
    <w:multiLevelType w:val="multilevel"/>
    <w:tmpl w:val="DDD8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C20C5C"/>
    <w:multiLevelType w:val="multilevel"/>
    <w:tmpl w:val="9E74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7392A"/>
    <w:multiLevelType w:val="multilevel"/>
    <w:tmpl w:val="75C0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C845FE"/>
    <w:multiLevelType w:val="multilevel"/>
    <w:tmpl w:val="C6FA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4F4634"/>
    <w:multiLevelType w:val="multilevel"/>
    <w:tmpl w:val="DF9C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EC5161"/>
    <w:multiLevelType w:val="multilevel"/>
    <w:tmpl w:val="7A42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B418EE"/>
    <w:multiLevelType w:val="multilevel"/>
    <w:tmpl w:val="2788F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CD3740"/>
    <w:multiLevelType w:val="multilevel"/>
    <w:tmpl w:val="87F0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DE2F96"/>
    <w:multiLevelType w:val="multilevel"/>
    <w:tmpl w:val="A49E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3C1C27"/>
    <w:multiLevelType w:val="multilevel"/>
    <w:tmpl w:val="8CEEF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9B4C5E"/>
    <w:multiLevelType w:val="multilevel"/>
    <w:tmpl w:val="139A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9F5EB8"/>
    <w:multiLevelType w:val="multilevel"/>
    <w:tmpl w:val="1B2A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AC712A"/>
    <w:multiLevelType w:val="multilevel"/>
    <w:tmpl w:val="6D68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325136"/>
    <w:multiLevelType w:val="multilevel"/>
    <w:tmpl w:val="B494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434796"/>
    <w:multiLevelType w:val="multilevel"/>
    <w:tmpl w:val="F8D4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EC0488"/>
    <w:multiLevelType w:val="multilevel"/>
    <w:tmpl w:val="0D6A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C5072D"/>
    <w:multiLevelType w:val="multilevel"/>
    <w:tmpl w:val="0060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801C3D"/>
    <w:multiLevelType w:val="multilevel"/>
    <w:tmpl w:val="21CA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847206"/>
    <w:multiLevelType w:val="multilevel"/>
    <w:tmpl w:val="21C63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DB1F66"/>
    <w:multiLevelType w:val="multilevel"/>
    <w:tmpl w:val="8F902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7E1767"/>
    <w:multiLevelType w:val="multilevel"/>
    <w:tmpl w:val="DCA8A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834650"/>
    <w:multiLevelType w:val="multilevel"/>
    <w:tmpl w:val="70FE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D0105D"/>
    <w:multiLevelType w:val="multilevel"/>
    <w:tmpl w:val="ED4C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546282"/>
    <w:multiLevelType w:val="multilevel"/>
    <w:tmpl w:val="DC82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062AFE"/>
    <w:multiLevelType w:val="multilevel"/>
    <w:tmpl w:val="2ADC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103987"/>
    <w:multiLevelType w:val="multilevel"/>
    <w:tmpl w:val="50E02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863E7A"/>
    <w:multiLevelType w:val="multilevel"/>
    <w:tmpl w:val="1130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202BCA"/>
    <w:multiLevelType w:val="multilevel"/>
    <w:tmpl w:val="26BA2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350144"/>
    <w:multiLevelType w:val="multilevel"/>
    <w:tmpl w:val="664CD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8D1FBE"/>
    <w:multiLevelType w:val="multilevel"/>
    <w:tmpl w:val="FCBC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535DB0"/>
    <w:multiLevelType w:val="multilevel"/>
    <w:tmpl w:val="01100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9"/>
  </w:num>
  <w:num w:numId="2">
    <w:abstractNumId w:val="6"/>
  </w:num>
  <w:num w:numId="3">
    <w:abstractNumId w:val="7"/>
  </w:num>
  <w:num w:numId="4">
    <w:abstractNumId w:val="17"/>
  </w:num>
  <w:num w:numId="5">
    <w:abstractNumId w:val="23"/>
  </w:num>
  <w:num w:numId="6">
    <w:abstractNumId w:val="36"/>
  </w:num>
  <w:num w:numId="7">
    <w:abstractNumId w:val="15"/>
  </w:num>
  <w:num w:numId="8">
    <w:abstractNumId w:val="1"/>
  </w:num>
  <w:num w:numId="9">
    <w:abstractNumId w:val="12"/>
  </w:num>
  <w:num w:numId="10">
    <w:abstractNumId w:val="20"/>
  </w:num>
  <w:num w:numId="11">
    <w:abstractNumId w:val="45"/>
  </w:num>
  <w:num w:numId="12">
    <w:abstractNumId w:val="4"/>
  </w:num>
  <w:num w:numId="13">
    <w:abstractNumId w:val="13"/>
  </w:num>
  <w:num w:numId="14">
    <w:abstractNumId w:val="9"/>
  </w:num>
  <w:num w:numId="15">
    <w:abstractNumId w:val="5"/>
  </w:num>
  <w:num w:numId="16">
    <w:abstractNumId w:val="2"/>
  </w:num>
  <w:num w:numId="17">
    <w:abstractNumId w:val="29"/>
  </w:num>
  <w:num w:numId="18">
    <w:abstractNumId w:val="22"/>
  </w:num>
  <w:num w:numId="19">
    <w:abstractNumId w:val="26"/>
  </w:num>
  <w:num w:numId="20">
    <w:abstractNumId w:val="32"/>
  </w:num>
  <w:num w:numId="21">
    <w:abstractNumId w:val="42"/>
  </w:num>
  <w:num w:numId="22">
    <w:abstractNumId w:val="38"/>
  </w:num>
  <w:num w:numId="23">
    <w:abstractNumId w:val="14"/>
  </w:num>
  <w:num w:numId="24">
    <w:abstractNumId w:val="24"/>
  </w:num>
  <w:num w:numId="25">
    <w:abstractNumId w:val="19"/>
  </w:num>
  <w:num w:numId="26">
    <w:abstractNumId w:val="3"/>
  </w:num>
  <w:num w:numId="27">
    <w:abstractNumId w:val="33"/>
  </w:num>
  <w:num w:numId="28">
    <w:abstractNumId w:val="18"/>
  </w:num>
  <w:num w:numId="29">
    <w:abstractNumId w:val="10"/>
  </w:num>
  <w:num w:numId="30">
    <w:abstractNumId w:val="41"/>
  </w:num>
  <w:num w:numId="31">
    <w:abstractNumId w:val="0"/>
  </w:num>
  <w:num w:numId="32">
    <w:abstractNumId w:val="11"/>
  </w:num>
  <w:num w:numId="33">
    <w:abstractNumId w:val="34"/>
  </w:num>
  <w:num w:numId="34">
    <w:abstractNumId w:val="35"/>
  </w:num>
  <w:num w:numId="35">
    <w:abstractNumId w:val="28"/>
  </w:num>
  <w:num w:numId="36">
    <w:abstractNumId w:val="46"/>
  </w:num>
  <w:num w:numId="37">
    <w:abstractNumId w:val="30"/>
  </w:num>
  <w:num w:numId="38">
    <w:abstractNumId w:val="37"/>
  </w:num>
  <w:num w:numId="39">
    <w:abstractNumId w:val="27"/>
  </w:num>
  <w:num w:numId="40">
    <w:abstractNumId w:val="21"/>
  </w:num>
  <w:num w:numId="41">
    <w:abstractNumId w:val="43"/>
  </w:num>
  <w:num w:numId="42">
    <w:abstractNumId w:val="40"/>
  </w:num>
  <w:num w:numId="43">
    <w:abstractNumId w:val="16"/>
  </w:num>
  <w:num w:numId="44">
    <w:abstractNumId w:val="31"/>
  </w:num>
  <w:num w:numId="45">
    <w:abstractNumId w:val="8"/>
  </w:num>
  <w:num w:numId="46">
    <w:abstractNumId w:val="44"/>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62A"/>
    <w:rsid w:val="000B089C"/>
    <w:rsid w:val="000B48D4"/>
    <w:rsid w:val="000F415F"/>
    <w:rsid w:val="0010238D"/>
    <w:rsid w:val="00142A88"/>
    <w:rsid w:val="001F393D"/>
    <w:rsid w:val="002E25E4"/>
    <w:rsid w:val="00386ED3"/>
    <w:rsid w:val="003E743C"/>
    <w:rsid w:val="00492AFC"/>
    <w:rsid w:val="00592A0A"/>
    <w:rsid w:val="00600728"/>
    <w:rsid w:val="00671AC7"/>
    <w:rsid w:val="00704841"/>
    <w:rsid w:val="007213AA"/>
    <w:rsid w:val="007B4C04"/>
    <w:rsid w:val="0081505E"/>
    <w:rsid w:val="008D762A"/>
    <w:rsid w:val="00A13C41"/>
    <w:rsid w:val="00B5464D"/>
    <w:rsid w:val="00C9052E"/>
    <w:rsid w:val="00D145DE"/>
    <w:rsid w:val="00DE5E41"/>
    <w:rsid w:val="00E83186"/>
    <w:rsid w:val="00F23CD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9E3CB"/>
  <w15:chartTrackingRefBased/>
  <w15:docId w15:val="{16CD07D7-AEB7-4413-A17C-50DD6E58B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3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02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D762A"/>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next w:val="Normal"/>
    <w:link w:val="Heading4Char"/>
    <w:uiPriority w:val="9"/>
    <w:semiHidden/>
    <w:unhideWhenUsed/>
    <w:qFormat/>
    <w:rsid w:val="008D762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762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23CD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762A"/>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8D762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8D762A"/>
    <w:rPr>
      <w:b/>
      <w:bCs/>
    </w:rPr>
  </w:style>
  <w:style w:type="character" w:customStyle="1" w:styleId="Heading4Char">
    <w:name w:val="Heading 4 Char"/>
    <w:basedOn w:val="DefaultParagraphFont"/>
    <w:link w:val="Heading4"/>
    <w:uiPriority w:val="9"/>
    <w:semiHidden/>
    <w:rsid w:val="008D76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D762A"/>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8D7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8D762A"/>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8D762A"/>
    <w:rPr>
      <w:rFonts w:ascii="Courier New" w:eastAsia="Times New Roman" w:hAnsi="Courier New" w:cs="Courier New"/>
      <w:sz w:val="20"/>
      <w:szCs w:val="20"/>
    </w:rPr>
  </w:style>
  <w:style w:type="character" w:styleId="Emphasis">
    <w:name w:val="Emphasis"/>
    <w:basedOn w:val="DefaultParagraphFont"/>
    <w:uiPriority w:val="20"/>
    <w:qFormat/>
    <w:rsid w:val="008D762A"/>
    <w:rPr>
      <w:i/>
      <w:iCs/>
    </w:rPr>
  </w:style>
  <w:style w:type="character" w:customStyle="1" w:styleId="Heading1Char">
    <w:name w:val="Heading 1 Char"/>
    <w:basedOn w:val="DefaultParagraphFont"/>
    <w:link w:val="Heading1"/>
    <w:uiPriority w:val="9"/>
    <w:rsid w:val="001023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0238D"/>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F23CD6"/>
    <w:rPr>
      <w:rFonts w:asciiTheme="majorHAnsi" w:eastAsiaTheme="majorEastAsia" w:hAnsiTheme="majorHAnsi" w:cstheme="majorBidi"/>
      <w:color w:val="1F3763" w:themeColor="accent1" w:themeShade="7F"/>
    </w:rPr>
  </w:style>
  <w:style w:type="character" w:customStyle="1" w:styleId="pl-k">
    <w:name w:val="pl-k"/>
    <w:basedOn w:val="DefaultParagraphFont"/>
    <w:rsid w:val="00492AFC"/>
  </w:style>
  <w:style w:type="character" w:customStyle="1" w:styleId="pl-en">
    <w:name w:val="pl-en"/>
    <w:basedOn w:val="DefaultParagraphFont"/>
    <w:rsid w:val="00492AFC"/>
  </w:style>
  <w:style w:type="character" w:customStyle="1" w:styleId="pl-s">
    <w:name w:val="pl-s"/>
    <w:basedOn w:val="DefaultParagraphFont"/>
    <w:rsid w:val="00492AFC"/>
  </w:style>
  <w:style w:type="character" w:customStyle="1" w:styleId="pl-pds">
    <w:name w:val="pl-pds"/>
    <w:basedOn w:val="DefaultParagraphFont"/>
    <w:rsid w:val="00492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52306">
      <w:bodyDiv w:val="1"/>
      <w:marLeft w:val="0"/>
      <w:marRight w:val="0"/>
      <w:marTop w:val="0"/>
      <w:marBottom w:val="0"/>
      <w:divBdr>
        <w:top w:val="none" w:sz="0" w:space="0" w:color="auto"/>
        <w:left w:val="none" w:sz="0" w:space="0" w:color="auto"/>
        <w:bottom w:val="none" w:sz="0" w:space="0" w:color="auto"/>
        <w:right w:val="none" w:sz="0" w:space="0" w:color="auto"/>
      </w:divBdr>
    </w:div>
    <w:div w:id="362437578">
      <w:bodyDiv w:val="1"/>
      <w:marLeft w:val="0"/>
      <w:marRight w:val="0"/>
      <w:marTop w:val="0"/>
      <w:marBottom w:val="0"/>
      <w:divBdr>
        <w:top w:val="none" w:sz="0" w:space="0" w:color="auto"/>
        <w:left w:val="none" w:sz="0" w:space="0" w:color="auto"/>
        <w:bottom w:val="none" w:sz="0" w:space="0" w:color="auto"/>
        <w:right w:val="none" w:sz="0" w:space="0" w:color="auto"/>
      </w:divBdr>
      <w:divsChild>
        <w:div w:id="574390008">
          <w:blockQuote w:val="1"/>
          <w:marLeft w:val="0"/>
          <w:marRight w:val="0"/>
          <w:marTop w:val="0"/>
          <w:marBottom w:val="240"/>
          <w:divBdr>
            <w:top w:val="none" w:sz="0" w:space="0" w:color="auto"/>
            <w:left w:val="none" w:sz="0" w:space="0" w:color="auto"/>
            <w:bottom w:val="none" w:sz="0" w:space="0" w:color="auto"/>
            <w:right w:val="none" w:sz="0" w:space="0" w:color="auto"/>
          </w:divBdr>
        </w:div>
        <w:div w:id="1635135089">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494957009">
      <w:bodyDiv w:val="1"/>
      <w:marLeft w:val="0"/>
      <w:marRight w:val="0"/>
      <w:marTop w:val="0"/>
      <w:marBottom w:val="0"/>
      <w:divBdr>
        <w:top w:val="none" w:sz="0" w:space="0" w:color="auto"/>
        <w:left w:val="none" w:sz="0" w:space="0" w:color="auto"/>
        <w:bottom w:val="none" w:sz="0" w:space="0" w:color="auto"/>
        <w:right w:val="none" w:sz="0" w:space="0" w:color="auto"/>
      </w:divBdr>
      <w:divsChild>
        <w:div w:id="1699164244">
          <w:marLeft w:val="0"/>
          <w:marRight w:val="0"/>
          <w:marTop w:val="0"/>
          <w:marBottom w:val="240"/>
          <w:divBdr>
            <w:top w:val="none" w:sz="0" w:space="0" w:color="auto"/>
            <w:left w:val="none" w:sz="0" w:space="0" w:color="auto"/>
            <w:bottom w:val="none" w:sz="0" w:space="0" w:color="auto"/>
            <w:right w:val="none" w:sz="0" w:space="0" w:color="auto"/>
          </w:divBdr>
        </w:div>
      </w:divsChild>
    </w:div>
    <w:div w:id="500242996">
      <w:bodyDiv w:val="1"/>
      <w:marLeft w:val="0"/>
      <w:marRight w:val="0"/>
      <w:marTop w:val="0"/>
      <w:marBottom w:val="0"/>
      <w:divBdr>
        <w:top w:val="none" w:sz="0" w:space="0" w:color="auto"/>
        <w:left w:val="none" w:sz="0" w:space="0" w:color="auto"/>
        <w:bottom w:val="none" w:sz="0" w:space="0" w:color="auto"/>
        <w:right w:val="none" w:sz="0" w:space="0" w:color="auto"/>
      </w:divBdr>
    </w:div>
    <w:div w:id="664749007">
      <w:bodyDiv w:val="1"/>
      <w:marLeft w:val="0"/>
      <w:marRight w:val="0"/>
      <w:marTop w:val="0"/>
      <w:marBottom w:val="0"/>
      <w:divBdr>
        <w:top w:val="none" w:sz="0" w:space="0" w:color="auto"/>
        <w:left w:val="none" w:sz="0" w:space="0" w:color="auto"/>
        <w:bottom w:val="none" w:sz="0" w:space="0" w:color="auto"/>
        <w:right w:val="none" w:sz="0" w:space="0" w:color="auto"/>
      </w:divBdr>
    </w:div>
    <w:div w:id="741682998">
      <w:bodyDiv w:val="1"/>
      <w:marLeft w:val="0"/>
      <w:marRight w:val="0"/>
      <w:marTop w:val="0"/>
      <w:marBottom w:val="0"/>
      <w:divBdr>
        <w:top w:val="none" w:sz="0" w:space="0" w:color="auto"/>
        <w:left w:val="none" w:sz="0" w:space="0" w:color="auto"/>
        <w:bottom w:val="none" w:sz="0" w:space="0" w:color="auto"/>
        <w:right w:val="none" w:sz="0" w:space="0" w:color="auto"/>
      </w:divBdr>
    </w:div>
    <w:div w:id="756905606">
      <w:bodyDiv w:val="1"/>
      <w:marLeft w:val="0"/>
      <w:marRight w:val="0"/>
      <w:marTop w:val="0"/>
      <w:marBottom w:val="0"/>
      <w:divBdr>
        <w:top w:val="none" w:sz="0" w:space="0" w:color="auto"/>
        <w:left w:val="none" w:sz="0" w:space="0" w:color="auto"/>
        <w:bottom w:val="none" w:sz="0" w:space="0" w:color="auto"/>
        <w:right w:val="none" w:sz="0" w:space="0" w:color="auto"/>
      </w:divBdr>
      <w:divsChild>
        <w:div w:id="627858089">
          <w:blockQuote w:val="1"/>
          <w:marLeft w:val="0"/>
          <w:marRight w:val="0"/>
          <w:marTop w:val="0"/>
          <w:marBottom w:val="240"/>
          <w:divBdr>
            <w:top w:val="none" w:sz="0" w:space="0" w:color="auto"/>
            <w:left w:val="none" w:sz="0" w:space="0" w:color="auto"/>
            <w:bottom w:val="none" w:sz="0" w:space="0" w:color="auto"/>
            <w:right w:val="none" w:sz="0" w:space="0" w:color="auto"/>
          </w:divBdr>
        </w:div>
        <w:div w:id="845828643">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799146884">
      <w:bodyDiv w:val="1"/>
      <w:marLeft w:val="0"/>
      <w:marRight w:val="0"/>
      <w:marTop w:val="0"/>
      <w:marBottom w:val="0"/>
      <w:divBdr>
        <w:top w:val="none" w:sz="0" w:space="0" w:color="auto"/>
        <w:left w:val="none" w:sz="0" w:space="0" w:color="auto"/>
        <w:bottom w:val="none" w:sz="0" w:space="0" w:color="auto"/>
        <w:right w:val="none" w:sz="0" w:space="0" w:color="auto"/>
      </w:divBdr>
      <w:divsChild>
        <w:div w:id="8180536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083799330">
      <w:bodyDiv w:val="1"/>
      <w:marLeft w:val="0"/>
      <w:marRight w:val="0"/>
      <w:marTop w:val="0"/>
      <w:marBottom w:val="0"/>
      <w:divBdr>
        <w:top w:val="none" w:sz="0" w:space="0" w:color="auto"/>
        <w:left w:val="none" w:sz="0" w:space="0" w:color="auto"/>
        <w:bottom w:val="none" w:sz="0" w:space="0" w:color="auto"/>
        <w:right w:val="none" w:sz="0" w:space="0" w:color="auto"/>
      </w:divBdr>
    </w:div>
    <w:div w:id="1131246841">
      <w:bodyDiv w:val="1"/>
      <w:marLeft w:val="0"/>
      <w:marRight w:val="0"/>
      <w:marTop w:val="0"/>
      <w:marBottom w:val="0"/>
      <w:divBdr>
        <w:top w:val="none" w:sz="0" w:space="0" w:color="auto"/>
        <w:left w:val="none" w:sz="0" w:space="0" w:color="auto"/>
        <w:bottom w:val="none" w:sz="0" w:space="0" w:color="auto"/>
        <w:right w:val="none" w:sz="0" w:space="0" w:color="auto"/>
      </w:divBdr>
    </w:div>
    <w:div w:id="1249534779">
      <w:bodyDiv w:val="1"/>
      <w:marLeft w:val="0"/>
      <w:marRight w:val="0"/>
      <w:marTop w:val="0"/>
      <w:marBottom w:val="0"/>
      <w:divBdr>
        <w:top w:val="none" w:sz="0" w:space="0" w:color="auto"/>
        <w:left w:val="none" w:sz="0" w:space="0" w:color="auto"/>
        <w:bottom w:val="none" w:sz="0" w:space="0" w:color="auto"/>
        <w:right w:val="none" w:sz="0" w:space="0" w:color="auto"/>
      </w:divBdr>
      <w:divsChild>
        <w:div w:id="1975063769">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545169108">
      <w:bodyDiv w:val="1"/>
      <w:marLeft w:val="0"/>
      <w:marRight w:val="0"/>
      <w:marTop w:val="0"/>
      <w:marBottom w:val="0"/>
      <w:divBdr>
        <w:top w:val="none" w:sz="0" w:space="0" w:color="auto"/>
        <w:left w:val="none" w:sz="0" w:space="0" w:color="auto"/>
        <w:bottom w:val="none" w:sz="0" w:space="0" w:color="auto"/>
        <w:right w:val="none" w:sz="0" w:space="0" w:color="auto"/>
      </w:divBdr>
    </w:div>
    <w:div w:id="1545605852">
      <w:bodyDiv w:val="1"/>
      <w:marLeft w:val="0"/>
      <w:marRight w:val="0"/>
      <w:marTop w:val="0"/>
      <w:marBottom w:val="0"/>
      <w:divBdr>
        <w:top w:val="none" w:sz="0" w:space="0" w:color="auto"/>
        <w:left w:val="none" w:sz="0" w:space="0" w:color="auto"/>
        <w:bottom w:val="none" w:sz="0" w:space="0" w:color="auto"/>
        <w:right w:val="none" w:sz="0" w:space="0" w:color="auto"/>
      </w:divBdr>
      <w:divsChild>
        <w:div w:id="503864391">
          <w:blockQuote w:val="1"/>
          <w:marLeft w:val="0"/>
          <w:marRight w:val="0"/>
          <w:marTop w:val="0"/>
          <w:marBottom w:val="240"/>
          <w:divBdr>
            <w:top w:val="none" w:sz="0" w:space="0" w:color="auto"/>
            <w:left w:val="none" w:sz="0" w:space="0" w:color="auto"/>
            <w:bottom w:val="none" w:sz="0" w:space="0" w:color="auto"/>
            <w:right w:val="none" w:sz="0" w:space="0" w:color="auto"/>
          </w:divBdr>
        </w:div>
        <w:div w:id="434179395">
          <w:blockQuote w:val="1"/>
          <w:marLeft w:val="0"/>
          <w:marRight w:val="0"/>
          <w:marTop w:val="0"/>
          <w:marBottom w:val="240"/>
          <w:divBdr>
            <w:top w:val="none" w:sz="0" w:space="0" w:color="auto"/>
            <w:left w:val="none" w:sz="0" w:space="0" w:color="auto"/>
            <w:bottom w:val="none" w:sz="0" w:space="0" w:color="auto"/>
            <w:right w:val="none" w:sz="0" w:space="0" w:color="auto"/>
          </w:divBdr>
        </w:div>
        <w:div w:id="1069382806">
          <w:blockQuote w:val="1"/>
          <w:marLeft w:val="0"/>
          <w:marRight w:val="0"/>
          <w:marTop w:val="0"/>
          <w:marBottom w:val="240"/>
          <w:divBdr>
            <w:top w:val="none" w:sz="0" w:space="0" w:color="auto"/>
            <w:left w:val="none" w:sz="0" w:space="0" w:color="auto"/>
            <w:bottom w:val="none" w:sz="0" w:space="0" w:color="auto"/>
            <w:right w:val="none" w:sz="0" w:space="0" w:color="auto"/>
          </w:divBdr>
        </w:div>
        <w:div w:id="739138481">
          <w:blockQuote w:val="1"/>
          <w:marLeft w:val="0"/>
          <w:marRight w:val="0"/>
          <w:marTop w:val="0"/>
          <w:marBottom w:val="240"/>
          <w:divBdr>
            <w:top w:val="none" w:sz="0" w:space="0" w:color="auto"/>
            <w:left w:val="none" w:sz="0" w:space="0" w:color="auto"/>
            <w:bottom w:val="none" w:sz="0" w:space="0" w:color="auto"/>
            <w:right w:val="none" w:sz="0" w:space="0" w:color="auto"/>
          </w:divBdr>
        </w:div>
        <w:div w:id="113305918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68788887">
      <w:bodyDiv w:val="1"/>
      <w:marLeft w:val="0"/>
      <w:marRight w:val="0"/>
      <w:marTop w:val="0"/>
      <w:marBottom w:val="0"/>
      <w:divBdr>
        <w:top w:val="none" w:sz="0" w:space="0" w:color="auto"/>
        <w:left w:val="none" w:sz="0" w:space="0" w:color="auto"/>
        <w:bottom w:val="none" w:sz="0" w:space="0" w:color="auto"/>
        <w:right w:val="none" w:sz="0" w:space="0" w:color="auto"/>
      </w:divBdr>
      <w:divsChild>
        <w:div w:id="75925946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90448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1161</TotalTime>
  <Pages>1</Pages>
  <Words>3343</Words>
  <Characters>19059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Saddam Faisal</dc:creator>
  <cp:keywords/>
  <dc:description/>
  <cp:lastModifiedBy>Saddam Faisal</cp:lastModifiedBy>
  <cp:revision>16</cp:revision>
  <dcterms:created xsi:type="dcterms:W3CDTF">2021-04-22T02:37:00Z</dcterms:created>
  <dcterms:modified xsi:type="dcterms:W3CDTF">2021-08-09T22:16:00Z</dcterms:modified>
</cp:coreProperties>
</file>